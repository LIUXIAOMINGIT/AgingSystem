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0E" w:rsidRDefault="002D4A63">
      <w:pPr>
        <w:pStyle w:val="a8"/>
      </w:pPr>
      <w:r>
        <w:rPr>
          <w:rFonts w:hint="eastAsia"/>
        </w:rPr>
        <w:t>通信协议</w:t>
      </w:r>
    </w:p>
    <w:p w:rsidR="00E4740E" w:rsidRDefault="002D4A63">
      <w:r>
        <w:rPr>
          <w:rFonts w:hint="eastAsia"/>
        </w:rPr>
        <w:t>本协议定义</w:t>
      </w:r>
      <w:r>
        <w:rPr>
          <w:rFonts w:hint="eastAsia"/>
        </w:rPr>
        <w:t>ADAS</w:t>
      </w:r>
      <w:r>
        <w:rPr>
          <w:rFonts w:hint="eastAsia"/>
        </w:rPr>
        <w:t>软件与</w:t>
      </w:r>
      <w:r>
        <w:t>WIFI</w:t>
      </w:r>
      <w:r>
        <w:rPr>
          <w:rFonts w:hint="eastAsia"/>
        </w:rPr>
        <w:t>模块的通信数据格式，通信机制为应答式。</w:t>
      </w:r>
    </w:p>
    <w:p w:rsidR="00E4740E" w:rsidRDefault="002D4A63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0" w:name="_Ref454204647"/>
      <w:r>
        <w:rPr>
          <w:rFonts w:hint="eastAsia"/>
          <w:sz w:val="32"/>
          <w:szCs w:val="32"/>
        </w:rPr>
        <w:t>命令格式</w:t>
      </w:r>
      <w:bookmarkEnd w:id="0"/>
    </w:p>
    <w:p w:rsidR="00E4740E" w:rsidRDefault="002D4A63">
      <w:r>
        <w:rPr>
          <w:rFonts w:hint="eastAsia"/>
        </w:rPr>
        <w:t>（</w:t>
      </w:r>
      <w:proofErr w:type="gramStart"/>
      <w:r>
        <w:rPr>
          <w:rFonts w:hint="eastAsia"/>
          <w:color w:val="FF0000"/>
        </w:rPr>
        <w:t>小端模式</w:t>
      </w:r>
      <w:proofErr w:type="gramEnd"/>
      <w:r>
        <w:t>）</w:t>
      </w:r>
    </w:p>
    <w:p w:rsidR="00E4740E" w:rsidRDefault="002D4A63">
      <w:pPr>
        <w:rPr>
          <w:szCs w:val="21"/>
        </w:rPr>
      </w:pPr>
      <w:r>
        <w:rPr>
          <w:rFonts w:hint="eastAsia"/>
          <w:szCs w:val="21"/>
        </w:rPr>
        <w:t>命令由消息头、标识、命令代码、通道号等组成，命令格式如下定义</w:t>
      </w:r>
      <w:r>
        <w:rPr>
          <w:szCs w:val="21"/>
        </w:rPr>
        <w:t>.</w:t>
      </w:r>
    </w:p>
    <w:p w:rsidR="00E4740E" w:rsidRDefault="002D4A6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ADAS</w:t>
      </w:r>
      <w:r>
        <w:rPr>
          <w:rFonts w:hint="eastAsia"/>
          <w:color w:val="FF0000"/>
          <w:szCs w:val="21"/>
        </w:rPr>
        <w:t>命令发送格式：</w:t>
      </w:r>
    </w:p>
    <w:tbl>
      <w:tblPr>
        <w:tblStyle w:val="aa"/>
        <w:tblpPr w:leftFromText="180" w:rightFromText="180" w:vertAnchor="text" w:horzAnchor="margin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命令标识（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~255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rFonts w:hint="eastAsia"/>
                <w:b/>
              </w:rPr>
              <w:t>1~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tabs>
                <w:tab w:val="left" w:pos="3630"/>
                <w:tab w:val="center" w:pos="403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tabs>
                <w:tab w:val="left" w:pos="3630"/>
                <w:tab w:val="center" w:pos="403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数据体</w:t>
            </w:r>
            <w:r>
              <w:rPr>
                <w:b/>
              </w:rPr>
              <w:t>……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WIFI</w:t>
      </w:r>
      <w:r>
        <w:rPr>
          <w:rFonts w:hint="eastAsia"/>
          <w:color w:val="FF0000"/>
          <w:szCs w:val="21"/>
        </w:rPr>
        <w:t>命令发送格式：</w:t>
      </w:r>
    </w:p>
    <w:tbl>
      <w:tblPr>
        <w:tblStyle w:val="aa"/>
        <w:tblpPr w:leftFromText="180" w:rightFromText="180" w:vertAnchor="text" w:horzAnchor="margin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命令标识（</w:t>
            </w: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~255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rFonts w:hint="eastAsia"/>
                <w:b/>
              </w:rPr>
              <w:t>1~</w:t>
            </w:r>
            <w:r>
              <w:rPr>
                <w:b/>
              </w:rPr>
              <w:t>8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两个字节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tabs>
                <w:tab w:val="left" w:pos="3630"/>
                <w:tab w:val="center" w:pos="403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  <w:color w:val="FF0000"/>
              </w:rPr>
              <w:t>两个字节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数据体</w:t>
            </w:r>
            <w:r>
              <w:rPr>
                <w:b/>
              </w:rPr>
              <w:t>……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命令标识</w:t>
      </w:r>
    </w:p>
    <w:p w:rsidR="00E4740E" w:rsidRDefault="002D4A63">
      <w:pPr>
        <w:ind w:firstLine="420"/>
        <w:rPr>
          <w:szCs w:val="21"/>
        </w:rPr>
      </w:pPr>
      <w:r>
        <w:rPr>
          <w:rFonts w:hint="eastAsia"/>
          <w:szCs w:val="21"/>
        </w:rPr>
        <w:t>表示此命令是发起（</w:t>
      </w:r>
      <w:r>
        <w:rPr>
          <w:rFonts w:hint="eastAsia"/>
          <w:szCs w:val="21"/>
        </w:rPr>
        <w:t>0x00</w:t>
      </w:r>
      <w:r>
        <w:rPr>
          <w:szCs w:val="21"/>
        </w:rPr>
        <w:t>）</w:t>
      </w:r>
      <w:r>
        <w:rPr>
          <w:rFonts w:hint="eastAsia"/>
          <w:szCs w:val="21"/>
        </w:rPr>
        <w:t>或回应（</w:t>
      </w:r>
      <w:r>
        <w:rPr>
          <w:rFonts w:hint="eastAsia"/>
          <w:szCs w:val="21"/>
        </w:rPr>
        <w:t>0x01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E4740E" w:rsidRDefault="002D4A63">
      <w:pPr>
        <w:pStyle w:val="2"/>
        <w:numPr>
          <w:ilvl w:val="1"/>
          <w:numId w:val="2"/>
        </w:numPr>
      </w:pPr>
      <w:r>
        <w:rPr>
          <w:rFonts w:hint="eastAsia"/>
        </w:rPr>
        <w:t>命令代码</w:t>
      </w:r>
    </w:p>
    <w:p w:rsidR="00E4740E" w:rsidRDefault="002D4A63">
      <w:pPr>
        <w:ind w:firstLine="420"/>
        <w:rPr>
          <w:szCs w:val="21"/>
        </w:rPr>
      </w:pPr>
      <w:r>
        <w:rPr>
          <w:rFonts w:hint="eastAsia"/>
          <w:szCs w:val="21"/>
        </w:rPr>
        <w:t>具体的命令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</w:t>
      </w:r>
      <w:r>
        <w:rPr>
          <w:szCs w:val="21"/>
        </w:rPr>
        <w:t>~255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:rsidR="00E4740E" w:rsidRDefault="00E4740E">
      <w:pPr>
        <w:ind w:firstLine="420"/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r>
        <w:t>通道号</w:t>
      </w:r>
    </w:p>
    <w:p w:rsidR="00E4740E" w:rsidRDefault="002D4A63">
      <w:pPr>
        <w:ind w:firstLine="420"/>
        <w:rPr>
          <w:szCs w:val="21"/>
        </w:rPr>
      </w:pPr>
      <w:r>
        <w:rPr>
          <w:rFonts w:hint="eastAsia"/>
          <w:szCs w:val="21"/>
        </w:rPr>
        <w:t>通道号为</w:t>
      </w:r>
      <w:r>
        <w:rPr>
          <w:rFonts w:hint="eastAsia"/>
          <w:szCs w:val="21"/>
        </w:rPr>
        <w:t>WIFI</w:t>
      </w:r>
      <w:r>
        <w:rPr>
          <w:rFonts w:hint="eastAsia"/>
          <w:szCs w:val="21"/>
        </w:rPr>
        <w:t>模块中的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个串口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1~8</w:t>
      </w:r>
      <w:r>
        <w:rPr>
          <w:rFonts w:hint="eastAsia"/>
          <w:szCs w:val="21"/>
        </w:rPr>
        <w:t>），其他值表示忽略通道此命令可用于所有通道上的泵。增加此字节是为了可以单独给某个通道上的泵发送指令，或者某个</w:t>
      </w:r>
      <w:proofErr w:type="gramStart"/>
      <w:r>
        <w:rPr>
          <w:rFonts w:hint="eastAsia"/>
          <w:szCs w:val="21"/>
        </w:rPr>
        <w:t>泵出现</w:t>
      </w:r>
      <w:proofErr w:type="gramEnd"/>
      <w:r>
        <w:rPr>
          <w:rFonts w:hint="eastAsia"/>
          <w:szCs w:val="21"/>
        </w:rPr>
        <w:t>异常情况后，</w:t>
      </w:r>
      <w:r>
        <w:rPr>
          <w:rFonts w:hint="eastAsia"/>
          <w:szCs w:val="21"/>
        </w:rPr>
        <w:t>WIFI</w:t>
      </w:r>
      <w:r>
        <w:rPr>
          <w:rFonts w:hint="eastAsia"/>
          <w:szCs w:val="21"/>
        </w:rPr>
        <w:t>模块主动上报给</w:t>
      </w:r>
      <w:r>
        <w:rPr>
          <w:rFonts w:hint="eastAsia"/>
          <w:szCs w:val="21"/>
        </w:rPr>
        <w:t>ADAS</w:t>
      </w:r>
      <w:r>
        <w:rPr>
          <w:rFonts w:hint="eastAsia"/>
          <w:szCs w:val="21"/>
        </w:rPr>
        <w:t>。</w:t>
      </w:r>
      <w:proofErr w:type="gramStart"/>
      <w:r>
        <w:rPr>
          <w:rFonts w:hint="eastAsia"/>
          <w:szCs w:val="21"/>
        </w:rPr>
        <w:t>通道号按位</w:t>
      </w:r>
      <w:proofErr w:type="gramEnd"/>
      <w:r>
        <w:rPr>
          <w:rFonts w:hint="eastAsia"/>
          <w:szCs w:val="21"/>
        </w:rPr>
        <w:t>计算。从低字节到高字节代表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通道。</w:t>
      </w:r>
      <w:r>
        <w:rPr>
          <w:rFonts w:hint="eastAsia"/>
          <w:szCs w:val="21"/>
        </w:rPr>
        <w:t>0XFF</w:t>
      </w:r>
      <w:r>
        <w:rPr>
          <w:rFonts w:hint="eastAsia"/>
          <w:szCs w:val="21"/>
        </w:rPr>
        <w:t>代表所有通道，</w:t>
      </w:r>
      <w:r>
        <w:rPr>
          <w:rFonts w:hint="eastAsia"/>
          <w:szCs w:val="21"/>
        </w:rPr>
        <w:t>0</w:t>
      </w:r>
      <w:r>
        <w:rPr>
          <w:szCs w:val="21"/>
        </w:rPr>
        <w:t>x00</w:t>
      </w:r>
      <w:r>
        <w:rPr>
          <w:szCs w:val="21"/>
        </w:rPr>
        <w:t>代表没有通道。</w:t>
      </w:r>
    </w:p>
    <w:p w:rsidR="00E4740E" w:rsidRDefault="002D4A63">
      <w:pPr>
        <w:ind w:firstLine="420"/>
        <w:rPr>
          <w:szCs w:val="21"/>
        </w:rPr>
      </w:pPr>
      <w:ins w:id="1" w:author="L" w:date="2016-10-02T08:00:00Z">
        <w:r>
          <w:rPr>
            <w:rFonts w:hint="eastAsia"/>
            <w:szCs w:val="21"/>
          </w:rPr>
          <w:t>嵌入式软件使用通道</w:t>
        </w:r>
        <w:proofErr w:type="gramStart"/>
        <w:r>
          <w:rPr>
            <w:rFonts w:hint="eastAsia"/>
            <w:szCs w:val="21"/>
          </w:rPr>
          <w:t>号</w:t>
        </w:r>
      </w:ins>
      <w:ins w:id="2" w:author="L" w:date="2016-10-02T07:54:00Z">
        <w:r>
          <w:rPr>
            <w:rFonts w:hint="eastAsia"/>
            <w:szCs w:val="21"/>
          </w:rPr>
          <w:t>选择</w:t>
        </w:r>
        <w:proofErr w:type="gramEnd"/>
        <w:r>
          <w:rPr>
            <w:rFonts w:hint="eastAsia"/>
            <w:szCs w:val="21"/>
          </w:rPr>
          <w:t>两种通道信息：通信信道和通断</w:t>
        </w:r>
      </w:ins>
      <w:ins w:id="3" w:author="L" w:date="2016-10-02T07:55:00Z">
        <w:r>
          <w:rPr>
            <w:rFonts w:hint="eastAsia"/>
            <w:szCs w:val="21"/>
          </w:rPr>
          <w:t>电通道；</w:t>
        </w:r>
      </w:ins>
      <w:ins w:id="4" w:author="L" w:date="2016-10-02T07:56:00Z">
        <w:r>
          <w:rPr>
            <w:rFonts w:hint="eastAsia"/>
            <w:szCs w:val="21"/>
          </w:rPr>
          <w:t>通信信道用于选择串口</w:t>
        </w:r>
      </w:ins>
      <w:ins w:id="5" w:author="L" w:date="2016-10-02T08:01:00Z">
        <w:r>
          <w:rPr>
            <w:rFonts w:hint="eastAsia"/>
            <w:szCs w:val="21"/>
          </w:rPr>
          <w:t>通信序号；</w:t>
        </w:r>
      </w:ins>
      <w:ins w:id="6" w:author="L" w:date="2016-10-02T07:57:00Z">
        <w:r>
          <w:rPr>
            <w:rFonts w:hint="eastAsia"/>
            <w:szCs w:val="21"/>
          </w:rPr>
          <w:t>通断电通道设</w:t>
        </w:r>
        <w:r>
          <w:rPr>
            <w:rFonts w:hint="eastAsia"/>
            <w:szCs w:val="21"/>
          </w:rPr>
          <w:t>8</w:t>
        </w:r>
        <w:r>
          <w:rPr>
            <w:rFonts w:hint="eastAsia"/>
            <w:szCs w:val="21"/>
          </w:rPr>
          <w:t>个控制口，用于控制每台泵的通断电，</w:t>
        </w:r>
      </w:ins>
      <w:ins w:id="7" w:author="L" w:date="2016-10-02T07:58:00Z">
        <w:r>
          <w:rPr>
            <w:rFonts w:hint="eastAsia"/>
            <w:szCs w:val="21"/>
          </w:rPr>
          <w:t>每台泵可被单独控制；</w:t>
        </w:r>
      </w:ins>
    </w:p>
    <w:p w:rsidR="00E4740E" w:rsidRDefault="002D4A63">
      <w:pPr>
        <w:ind w:firstLine="420"/>
        <w:rPr>
          <w:szCs w:val="21"/>
        </w:rPr>
      </w:pPr>
      <w:proofErr w:type="gramStart"/>
      <w:r>
        <w:rPr>
          <w:szCs w:val="21"/>
        </w:rPr>
        <w:t>通道号按位</w:t>
      </w:r>
      <w:proofErr w:type="gramEnd"/>
      <w:r>
        <w:rPr>
          <w:szCs w:val="21"/>
        </w:rPr>
        <w:t>计算，</w:t>
      </w:r>
      <w:r>
        <w:rPr>
          <w:rFonts w:hint="eastAsia"/>
          <w:szCs w:val="21"/>
        </w:rPr>
        <w:t>0x</w:t>
      </w:r>
      <w:r>
        <w:rPr>
          <w:szCs w:val="21"/>
        </w:rPr>
        <w:t>01=1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02=2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04=3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08=4</w:t>
      </w:r>
      <w:r>
        <w:rPr>
          <w:szCs w:val="21"/>
        </w:rPr>
        <w:t>号通道，</w:t>
      </w:r>
    </w:p>
    <w:p w:rsidR="00E4740E" w:rsidRDefault="002D4A63">
      <w:pPr>
        <w:ind w:firstLine="420"/>
        <w:rPr>
          <w:szCs w:val="21"/>
        </w:rPr>
      </w:pPr>
      <w:r>
        <w:rPr>
          <w:rFonts w:hint="eastAsia"/>
          <w:szCs w:val="21"/>
        </w:rPr>
        <w:t>0x</w:t>
      </w:r>
      <w:r>
        <w:rPr>
          <w:szCs w:val="21"/>
        </w:rPr>
        <w:t>10=5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20=6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40=7</w:t>
      </w:r>
      <w:r>
        <w:rPr>
          <w:szCs w:val="21"/>
        </w:rPr>
        <w:t>号通道，</w:t>
      </w:r>
      <w:r>
        <w:rPr>
          <w:rFonts w:hint="eastAsia"/>
          <w:szCs w:val="21"/>
        </w:rPr>
        <w:t>0x</w:t>
      </w:r>
      <w:r>
        <w:rPr>
          <w:szCs w:val="21"/>
        </w:rPr>
        <w:t>80=8</w:t>
      </w:r>
      <w:r>
        <w:rPr>
          <w:szCs w:val="21"/>
        </w:rPr>
        <w:t>号通道</w:t>
      </w:r>
    </w:p>
    <w:p w:rsidR="00E4740E" w:rsidRDefault="00E4740E">
      <w:pPr>
        <w:ind w:firstLine="420"/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r>
        <w:rPr>
          <w:rFonts w:hint="eastAsia"/>
        </w:rPr>
        <w:t>数据长度</w:t>
      </w:r>
    </w:p>
    <w:p w:rsidR="00E4740E" w:rsidRDefault="002D4A63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指命令</w:t>
      </w:r>
      <w:proofErr w:type="gramEnd"/>
      <w:r>
        <w:rPr>
          <w:rFonts w:hint="eastAsia"/>
          <w:szCs w:val="21"/>
        </w:rPr>
        <w:t>中的数据体字节长度，</w:t>
      </w:r>
      <w:r>
        <w:rPr>
          <w:szCs w:val="21"/>
        </w:rPr>
        <w:t>1</w:t>
      </w:r>
      <w:r>
        <w:rPr>
          <w:rFonts w:hint="eastAsia"/>
          <w:szCs w:val="21"/>
        </w:rPr>
        <w:t>个字节（</w:t>
      </w:r>
      <w:r>
        <w:rPr>
          <w:rFonts w:hint="eastAsia"/>
          <w:szCs w:val="21"/>
        </w:rPr>
        <w:t>0</w:t>
      </w:r>
      <w:r>
        <w:rPr>
          <w:szCs w:val="21"/>
        </w:rPr>
        <w:t>~255</w:t>
      </w:r>
      <w:r>
        <w:rPr>
          <w:rFonts w:hint="eastAsia"/>
          <w:szCs w:val="21"/>
        </w:rPr>
        <w:t>）</w:t>
      </w:r>
      <w:r>
        <w:rPr>
          <w:szCs w:val="21"/>
        </w:rPr>
        <w:t>。</w:t>
      </w:r>
    </w:p>
    <w:p w:rsidR="00E4740E" w:rsidRDefault="002D4A63">
      <w:pPr>
        <w:pStyle w:val="2"/>
        <w:numPr>
          <w:ilvl w:val="1"/>
          <w:numId w:val="2"/>
        </w:numPr>
      </w:pPr>
      <w:r>
        <w:rPr>
          <w:rFonts w:hint="eastAsia"/>
        </w:rPr>
        <w:t>数据体</w:t>
      </w:r>
    </w:p>
    <w:p w:rsidR="00E4740E" w:rsidRDefault="002D4A63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.4</w:t>
      </w:r>
      <w:r>
        <w:rPr>
          <w:rFonts w:hint="eastAsia"/>
          <w:szCs w:val="21"/>
        </w:rPr>
        <w:t>节中规定的字节数据。</w:t>
      </w:r>
    </w:p>
    <w:p w:rsidR="00E4740E" w:rsidRDefault="002D4A63">
      <w:pPr>
        <w:pStyle w:val="2"/>
        <w:numPr>
          <w:ilvl w:val="1"/>
          <w:numId w:val="2"/>
        </w:numPr>
      </w:pPr>
      <w:r>
        <w:t>校验码</w:t>
      </w:r>
    </w:p>
    <w:p w:rsidR="00E4740E" w:rsidRDefault="002D4A63">
      <w:pPr>
        <w:ind w:firstLine="420"/>
        <w:rPr>
          <w:szCs w:val="21"/>
        </w:rPr>
      </w:pPr>
      <w:r>
        <w:rPr>
          <w:szCs w:val="21"/>
        </w:rPr>
        <w:t>校验</w:t>
      </w:r>
      <w:proofErr w:type="gramStart"/>
      <w:r>
        <w:rPr>
          <w:szCs w:val="21"/>
        </w:rPr>
        <w:t>码采用</w:t>
      </w:r>
      <w:proofErr w:type="gramEnd"/>
      <w:r>
        <w:rPr>
          <w:szCs w:val="21"/>
        </w:rPr>
        <w:t>目前最通用的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</w:t>
      </w:r>
      <w:r>
        <w:rPr>
          <w:szCs w:val="21"/>
        </w:rPr>
        <w:t>算法进行计算，长度为四个字节</w:t>
      </w:r>
      <w:r>
        <w:rPr>
          <w:rFonts w:hint="eastAsia"/>
          <w:szCs w:val="21"/>
        </w:rPr>
        <w:t>。在本文的最后会提供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语言版的头文件和</w:t>
      </w:r>
      <w:r>
        <w:rPr>
          <w:rFonts w:hint="eastAsia"/>
          <w:szCs w:val="21"/>
        </w:rPr>
        <w:t>.C</w:t>
      </w:r>
      <w:r>
        <w:rPr>
          <w:rFonts w:hint="eastAsia"/>
          <w:szCs w:val="21"/>
        </w:rPr>
        <w:t>文件。</w:t>
      </w:r>
    </w:p>
    <w:p w:rsidR="00E4740E" w:rsidRDefault="00E4740E">
      <w:pPr>
        <w:ind w:firstLine="420"/>
        <w:rPr>
          <w:szCs w:val="21"/>
        </w:rPr>
      </w:pPr>
    </w:p>
    <w:p w:rsidR="00E4740E" w:rsidRDefault="002D4A63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数据传输与打包</w:t>
      </w:r>
    </w:p>
    <w:p w:rsidR="00E4740E" w:rsidRDefault="002D4A63">
      <w:pPr>
        <w:ind w:left="420"/>
      </w:pPr>
      <w:r>
        <w:rPr>
          <w:rFonts w:hint="eastAsia"/>
        </w:rPr>
        <w:t>为保证数据的准确性，在</w:t>
      </w:r>
      <w:r>
        <w:rPr>
          <w:rFonts w:hint="eastAsia"/>
        </w:rPr>
        <w:t>TCP</w:t>
      </w:r>
      <w:r>
        <w:rPr>
          <w:rFonts w:hint="eastAsia"/>
        </w:rPr>
        <w:t>传输数据时，</w:t>
      </w:r>
      <w:r>
        <w:t>将</w:t>
      </w:r>
      <w:r>
        <w:rPr>
          <w:rFonts w:hint="eastAsia"/>
        </w:rPr>
        <w:t>协议中的单字节拆分成两个字符进行发送</w:t>
      </w:r>
      <w:r>
        <w:t>（</w:t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xF5</w:t>
      </w:r>
      <w:r>
        <w:rPr>
          <w:rFonts w:hint="eastAsia"/>
        </w:rPr>
        <w:t>拆成字符</w:t>
      </w:r>
      <w:r>
        <w:rPr>
          <w:rFonts w:hint="eastAsia"/>
        </w:rPr>
        <w:t>F</w:t>
      </w:r>
      <w:r>
        <w:t>(0x46)</w:t>
      </w:r>
      <w:r>
        <w:rPr>
          <w:rFonts w:hint="eastAsia"/>
        </w:rPr>
        <w:t>和字符</w:t>
      </w:r>
      <w:r>
        <w:rPr>
          <w:rFonts w:hint="eastAsia"/>
        </w:rPr>
        <w:t>5</w:t>
      </w:r>
      <w:r>
        <w:t>(0x35)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并在拆分后的字节流前后分别加</w:t>
      </w:r>
      <w:r>
        <w:rPr>
          <w:rFonts w:hint="eastAsia"/>
        </w:rPr>
        <w:t>0</w:t>
      </w:r>
      <w:r>
        <w:t>x02</w:t>
      </w:r>
      <w:r>
        <w:rPr>
          <w:rFonts w:hint="eastAsia"/>
        </w:rPr>
        <w:t>、</w:t>
      </w:r>
      <w:r>
        <w:lastRenderedPageBreak/>
        <w:t>0x03</w:t>
      </w:r>
      <w:r>
        <w:rPr>
          <w:rFonts w:hint="eastAsia"/>
        </w:rPr>
        <w:t>作为开头和结尾。</w:t>
      </w:r>
    </w:p>
    <w:p w:rsidR="00E4740E" w:rsidRDefault="00E4740E">
      <w:pPr>
        <w:ind w:firstLine="420"/>
        <w:rPr>
          <w:szCs w:val="21"/>
        </w:rPr>
      </w:pPr>
    </w:p>
    <w:p w:rsidR="00E4740E" w:rsidRDefault="002D4A63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命令组成</w:t>
      </w:r>
    </w:p>
    <w:tbl>
      <w:tblPr>
        <w:tblStyle w:val="aa"/>
        <w:tblW w:w="6885" w:type="dxa"/>
        <w:tblLayout w:type="fixed"/>
        <w:tblLook w:val="04A0" w:firstRow="1" w:lastRow="0" w:firstColumn="1" w:lastColumn="0" w:noHBand="0" w:noVBand="1"/>
      </w:tblPr>
      <w:tblGrid>
        <w:gridCol w:w="5071"/>
        <w:gridCol w:w="1814"/>
      </w:tblGrid>
      <w:tr w:rsidR="00E4740E">
        <w:tc>
          <w:tcPr>
            <w:tcW w:w="5071" w:type="dxa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814" w:type="dxa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ID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_Ref462738201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_Ref462738201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ADAS</w:t>
            </w:r>
            <w:r>
              <w:rPr>
                <w:rFonts w:hint="eastAsia"/>
                <w:color w:val="0000FF"/>
                <w:u w:val="single"/>
              </w:rPr>
              <w:t>向</w:t>
            </w:r>
            <w:r>
              <w:rPr>
                <w:rFonts w:hint="eastAsia"/>
                <w:color w:val="0000FF"/>
                <w:u w:val="single"/>
              </w:rPr>
              <w:t>WIFI</w:t>
            </w:r>
            <w:r>
              <w:rPr>
                <w:rFonts w:hint="eastAsia"/>
                <w:color w:val="0000FF"/>
                <w:u w:val="single"/>
              </w:rPr>
              <w:t>模块发送</w:t>
            </w:r>
            <w:proofErr w:type="gramStart"/>
            <w:r>
              <w:rPr>
                <w:rFonts w:hint="eastAsia"/>
                <w:color w:val="0000FF"/>
                <w:u w:val="single"/>
              </w:rPr>
              <w:t>泵类型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0x02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_Ref462738222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_Ref462738222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rFonts w:hint="eastAsia"/>
                <w:color w:val="0000FF"/>
                <w:u w:val="single"/>
              </w:rPr>
              <w:t>老化充电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0x03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_Ref462738230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rFonts w:hint="eastAsia"/>
                <w:color w:val="0000FF"/>
                <w:u w:val="single"/>
              </w:rPr>
              <w:t>老化放电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0x04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_Ref462738248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_Ref462738248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proofErr w:type="gramStart"/>
            <w:r>
              <w:rPr>
                <w:rFonts w:hint="eastAsia"/>
                <w:color w:val="0000FF"/>
                <w:u w:val="single"/>
              </w:rPr>
              <w:t>老化补电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0x05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_Ref463960544 \r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_Ref463960544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rFonts w:hint="eastAsia"/>
                <w:color w:val="0000FF"/>
                <w:u w:val="single"/>
              </w:rPr>
              <w:t>老化结束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0x06</w:t>
            </w:r>
          </w:p>
        </w:tc>
      </w:tr>
      <w:tr w:rsidR="00E4740E">
        <w:tc>
          <w:tcPr>
            <w:tcW w:w="5071" w:type="dxa"/>
          </w:tcPr>
          <w:p w:rsidR="00E4740E" w:rsidRDefault="002D4A6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_Ref462759306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color w:val="0000FF"/>
                <w:u w:val="single"/>
              </w:rPr>
              <w:t>2.7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_Ref462759306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>
              <w:rPr>
                <w:rFonts w:hint="eastAsia"/>
                <w:color w:val="0000FF"/>
                <w:u w:val="single"/>
              </w:rPr>
              <w:t>主动上传</w:t>
            </w:r>
            <w:proofErr w:type="gramStart"/>
            <w:r>
              <w:rPr>
                <w:rFonts w:hint="eastAsia"/>
                <w:color w:val="0000FF"/>
                <w:u w:val="single"/>
              </w:rPr>
              <w:t>泵端信息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814" w:type="dxa"/>
            <w:vAlign w:val="center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0x07</w:t>
            </w:r>
          </w:p>
        </w:tc>
      </w:tr>
    </w:tbl>
    <w:p w:rsidR="00E4740E" w:rsidRDefault="00E4740E"/>
    <w:p w:rsidR="00E4740E" w:rsidRDefault="00E4740E">
      <w:pPr>
        <w:pStyle w:val="ab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8" w:name="_Ref462738201"/>
      <w:r>
        <w:t>ADAS</w:t>
      </w:r>
      <w:r>
        <w:rPr>
          <w:rFonts w:hint="eastAsia"/>
        </w:rPr>
        <w:t>向</w:t>
      </w:r>
      <w:r>
        <w:rPr>
          <w:rFonts w:hint="eastAsia"/>
        </w:rPr>
        <w:t>WIFI</w:t>
      </w:r>
      <w:r>
        <w:rPr>
          <w:rFonts w:hint="eastAsia"/>
        </w:rPr>
        <w:t>模块发送泵类型</w:t>
      </w:r>
      <w:bookmarkEnd w:id="8"/>
    </w:p>
    <w:p w:rsidR="00E4740E" w:rsidRDefault="002D4A63">
      <w:r>
        <w:rPr>
          <w:rFonts w:hint="eastAsia"/>
        </w:rPr>
        <w:t>ADAS</w:t>
      </w:r>
      <w:r>
        <w:rPr>
          <w:rFonts w:hint="eastAsia"/>
        </w:rPr>
        <w:t>收到位置信息后要将</w:t>
      </w:r>
      <w:proofErr w:type="gramStart"/>
      <w:r>
        <w:rPr>
          <w:rFonts w:hint="eastAsia"/>
        </w:rPr>
        <w:t>泵类型</w:t>
      </w:r>
      <w:proofErr w:type="gramEnd"/>
      <w:r>
        <w:rPr>
          <w:rFonts w:hint="eastAsia"/>
        </w:rPr>
        <w:t>信息发送给</w:t>
      </w:r>
      <w:r>
        <w:rPr>
          <w:rFonts w:hint="eastAsia"/>
        </w:rPr>
        <w:t>WIFI</w:t>
      </w:r>
      <w:r>
        <w:rPr>
          <w:rFonts w:hint="eastAsia"/>
        </w:rPr>
        <w:t>模块，</w:t>
      </w:r>
      <w:r>
        <w:t>不</w:t>
      </w:r>
      <w:r>
        <w:rPr>
          <w:rFonts w:hint="eastAsia"/>
        </w:rPr>
        <w:t>同的老化架上的泵不一样，</w:t>
      </w:r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x02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低字节）</w:t>
            </w: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3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</w:t>
            </w:r>
            <w:r>
              <w:rPr>
                <w:rFonts w:hint="eastAsia"/>
                <w:b/>
              </w:rPr>
              <w:t>C)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</w:t>
            </w:r>
            <w:r>
              <w:rPr>
                <w:rFonts w:hint="eastAsia"/>
                <w:b/>
              </w:rPr>
              <w:t>F)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  <w:i/>
                <w:color w:val="4472C4" w:themeColor="accent5"/>
                <w:u w:val="single"/>
              </w:rPr>
              <w:fldChar w:fldCharType="begin"/>
            </w:r>
            <w:r>
              <w:rPr>
                <w:b/>
                <w:i/>
                <w:color w:val="4472C4" w:themeColor="accent5"/>
                <w:u w:val="single"/>
              </w:rPr>
              <w:instrText xml:space="preserve"> </w:instrText>
            </w:r>
            <w:r>
              <w:rPr>
                <w:rFonts w:hint="eastAsia"/>
                <w:b/>
                <w:i/>
                <w:color w:val="4472C4" w:themeColor="accent5"/>
                <w:u w:val="single"/>
              </w:rPr>
              <w:instrText>REF _Ref462857627 \h</w:instrText>
            </w:r>
            <w:r>
              <w:rPr>
                <w:b/>
                <w:i/>
                <w:color w:val="4472C4" w:themeColor="accent5"/>
                <w:u w:val="single"/>
              </w:rPr>
              <w:instrText xml:space="preserve">  \* MERGEFORMAT </w:instrText>
            </w:r>
            <w:r>
              <w:rPr>
                <w:b/>
                <w:i/>
                <w:color w:val="4472C4" w:themeColor="accent5"/>
                <w:u w:val="single"/>
              </w:rPr>
            </w:r>
            <w:r>
              <w:rPr>
                <w:b/>
                <w:i/>
                <w:color w:val="4472C4" w:themeColor="accent5"/>
                <w:u w:val="single"/>
              </w:rPr>
              <w:fldChar w:fldCharType="separate"/>
            </w:r>
            <w:proofErr w:type="gramStart"/>
            <w:r>
              <w:rPr>
                <w:rFonts w:hint="eastAsia"/>
                <w:b/>
                <w:i/>
                <w:color w:val="4472C4" w:themeColor="accent5"/>
                <w:u w:val="single"/>
              </w:rPr>
              <w:t>泵类型</w:t>
            </w:r>
            <w:proofErr w:type="gramEnd"/>
            <w:r>
              <w:rPr>
                <w:b/>
                <w:i/>
                <w:color w:val="4472C4" w:themeColor="accent5"/>
                <w:u w:val="single"/>
              </w:rPr>
              <w:fldChar w:fldCharType="end"/>
            </w:r>
            <w:r>
              <w:rPr>
                <w:b/>
                <w:i/>
                <w:color w:val="4472C4" w:themeColor="accent5"/>
                <w:u w:val="single"/>
              </w:rPr>
              <w:t xml:space="preserve"> 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x00~0x0B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i/>
                <w:color w:val="4472C4" w:themeColor="accent5"/>
                <w:u w:val="single"/>
              </w:rPr>
            </w:pPr>
            <w:r>
              <w:rPr>
                <w:b/>
                <w:i/>
                <w:color w:val="4472C4" w:themeColor="accent5"/>
                <w:u w:val="single"/>
              </w:rPr>
              <w:t>查询周期低字节：单位为秒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ind w:firstLineChars="1600" w:firstLine="3373"/>
              <w:rPr>
                <w:b/>
                <w:i/>
                <w:color w:val="4472C4" w:themeColor="accent5"/>
                <w:u w:val="single"/>
              </w:rPr>
            </w:pPr>
            <w:r>
              <w:rPr>
                <w:b/>
                <w:i/>
                <w:color w:val="4472C4" w:themeColor="accent5"/>
                <w:u w:val="single"/>
              </w:rPr>
              <w:t>查询周期高字节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rPr>
          <w:szCs w:val="21"/>
        </w:rPr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x02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低字节）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</w:rPr>
              <w:t>N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N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??)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</w:t>
            </w:r>
            <w:r>
              <w:rPr>
                <w:rFonts w:hint="eastAsia"/>
                <w:b/>
              </w:rPr>
              <w:t>F)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i/>
                <w:color w:val="4472C4" w:themeColor="accent5"/>
                <w:u w:val="single"/>
              </w:rPr>
            </w:pPr>
            <w:r>
              <w:rPr>
                <w:b/>
                <w:i/>
                <w:color w:val="4472C4" w:themeColor="accent5"/>
                <w:u w:val="single"/>
              </w:rPr>
              <w:fldChar w:fldCharType="begin"/>
            </w:r>
            <w:r>
              <w:rPr>
                <w:b/>
                <w:i/>
                <w:color w:val="4472C4" w:themeColor="accent5"/>
                <w:u w:val="single"/>
              </w:rPr>
              <w:instrText xml:space="preserve"> REF _Ref464678647 \h  \* MERGEFORMAT </w:instrText>
            </w:r>
            <w:r>
              <w:rPr>
                <w:b/>
                <w:i/>
                <w:color w:val="4472C4" w:themeColor="accent5"/>
                <w:u w:val="single"/>
              </w:rPr>
            </w:r>
            <w:r>
              <w:rPr>
                <w:b/>
                <w:i/>
                <w:color w:val="4472C4" w:themeColor="accent5"/>
                <w:u w:val="single"/>
              </w:rPr>
              <w:fldChar w:fldCharType="separate"/>
            </w:r>
            <w:proofErr w:type="gramStart"/>
            <w:r>
              <w:rPr>
                <w:b/>
                <w:i/>
                <w:color w:val="4472C4" w:themeColor="accent5"/>
                <w:u w:val="single"/>
              </w:rPr>
              <w:t>泵</w:t>
            </w:r>
            <w:r>
              <w:rPr>
                <w:rFonts w:hint="eastAsia"/>
                <w:b/>
                <w:i/>
                <w:color w:val="4472C4" w:themeColor="accent5"/>
                <w:u w:val="single"/>
              </w:rPr>
              <w:t>状态</w:t>
            </w:r>
            <w:proofErr w:type="gramEnd"/>
            <w:r>
              <w:rPr>
                <w:b/>
                <w:i/>
                <w:color w:val="4472C4" w:themeColor="accent5"/>
                <w:u w:val="single"/>
              </w:rPr>
              <w:fldChar w:fldCharType="end"/>
            </w:r>
            <w:r>
              <w:rPr>
                <w:rFonts w:hint="eastAsia"/>
                <w:b/>
                <w:i/>
                <w:color w:val="4472C4" w:themeColor="accent5"/>
                <w:u w:val="single"/>
              </w:rPr>
              <w:t>，</w:t>
            </w:r>
            <w:r>
              <w:rPr>
                <w:b/>
                <w:i/>
                <w:color w:val="4472C4" w:themeColor="accent5"/>
                <w:u w:val="single"/>
              </w:rPr>
              <w:t>泵的个数叠</w:t>
            </w:r>
            <w:r>
              <w:rPr>
                <w:rFonts w:hint="eastAsia"/>
                <w:b/>
                <w:i/>
                <w:color w:val="4472C4" w:themeColor="accent5"/>
                <w:u w:val="single"/>
              </w:rPr>
              <w:t>加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9" w:name="_Ref462738222"/>
      <w:r>
        <w:rPr>
          <w:rFonts w:hint="eastAsia"/>
        </w:rPr>
        <w:t>老化充电</w:t>
      </w:r>
      <w:bookmarkEnd w:id="9"/>
    </w:p>
    <w:p w:rsidR="00E4740E" w:rsidRDefault="002D4A63">
      <w:r>
        <w:rPr>
          <w:rFonts w:hint="eastAsia"/>
        </w:rPr>
        <w:t>充电时需要以一定的速率运行，所以需要设置速率、限制量（输液量）。</w:t>
      </w:r>
      <w:proofErr w:type="gramStart"/>
      <w:r>
        <w:rPr>
          <w:rFonts w:hint="eastAsia"/>
        </w:rPr>
        <w:t>泵端无法</w:t>
      </w:r>
      <w:proofErr w:type="gramEnd"/>
      <w:r>
        <w:rPr>
          <w:rFonts w:hint="eastAsia"/>
        </w:rPr>
        <w:t>处理浮点数，</w:t>
      </w:r>
      <w:r>
        <w:t>当</w:t>
      </w:r>
      <w:r>
        <w:rPr>
          <w:rFonts w:hint="eastAsia"/>
        </w:rPr>
        <w:t>需要浮点数时，</w:t>
      </w:r>
      <w:r>
        <w:t>将</w:t>
      </w:r>
      <w:r>
        <w:rPr>
          <w:rFonts w:hint="eastAsia"/>
        </w:rPr>
        <w:t>其变成整型存储在三个字节中，</w:t>
      </w:r>
      <w:r>
        <w:t>放大</w:t>
      </w:r>
      <w:r>
        <w:rPr>
          <w:rFonts w:hint="eastAsia"/>
        </w:rPr>
        <w:t>倍数存放在其后一个字节中，</w:t>
      </w:r>
      <w:r>
        <w:t>具体</w:t>
      </w:r>
      <w:proofErr w:type="gramStart"/>
      <w:r>
        <w:rPr>
          <w:rFonts w:hint="eastAsia"/>
        </w:rPr>
        <w:t>枚举值见</w:t>
      </w:r>
      <w:proofErr w:type="gramEnd"/>
      <w:r>
        <w:rPr>
          <w:rFonts w:hint="eastAsia"/>
        </w:rPr>
        <w:t>附录。某些</w:t>
      </w:r>
      <w:proofErr w:type="gramStart"/>
      <w:r>
        <w:rPr>
          <w:rFonts w:hint="eastAsia"/>
        </w:rPr>
        <w:t>泵需要</w:t>
      </w:r>
      <w:proofErr w:type="gramEnd"/>
      <w:r>
        <w:rPr>
          <w:rFonts w:hint="eastAsia"/>
        </w:rPr>
        <w:t>设置限制量和速率才能运行。</w:t>
      </w:r>
    </w:p>
    <w:p w:rsidR="00E4740E" w:rsidRDefault="002D4A63"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x03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9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</w:t>
            </w:r>
            <w:r>
              <w:rPr>
                <w:rFonts w:hint="eastAsia"/>
                <w:b/>
              </w:rPr>
              <w:t>6)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</w:t>
            </w:r>
            <w:r>
              <w:rPr>
                <w:rFonts w:hint="eastAsia"/>
                <w:b/>
              </w:rPr>
              <w:t>F)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速率低字节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速率中字节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速率高字节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i/>
                <w:u w:val="single"/>
              </w:rPr>
            </w:pPr>
            <w:r>
              <w:rPr>
                <w:rFonts w:hint="eastAsia"/>
                <w:i/>
                <w:color w:val="4472C4" w:themeColor="accent5"/>
                <w:u w:val="single"/>
              </w:rPr>
              <w:t>速率</w:t>
            </w:r>
            <w:r>
              <w:rPr>
                <w:i/>
                <w:color w:val="4472C4" w:themeColor="accent5"/>
                <w:u w:val="single"/>
              </w:rPr>
              <w:fldChar w:fldCharType="begin"/>
            </w:r>
            <w:r>
              <w:rPr>
                <w:i/>
                <w:color w:val="4472C4" w:themeColor="accent5"/>
                <w:u w:val="single"/>
              </w:rPr>
              <w:instrText xml:space="preserve"> REF _Ref462857775 \h  \* MERGEFORMAT </w:instrText>
            </w:r>
            <w:r>
              <w:rPr>
                <w:i/>
                <w:color w:val="4472C4" w:themeColor="accent5"/>
                <w:u w:val="single"/>
              </w:rPr>
            </w:r>
            <w:r>
              <w:rPr>
                <w:i/>
                <w:color w:val="4472C4" w:themeColor="accent5"/>
                <w:u w:val="single"/>
              </w:rPr>
              <w:fldChar w:fldCharType="separate"/>
            </w:r>
            <w:r>
              <w:rPr>
                <w:rFonts w:hint="eastAsia"/>
                <w:i/>
                <w:color w:val="4472C4" w:themeColor="accent5"/>
                <w:u w:val="single"/>
              </w:rPr>
              <w:t>放大倍数</w:t>
            </w:r>
            <w:r>
              <w:rPr>
                <w:i/>
                <w:color w:val="4472C4" w:themeColor="accent5"/>
                <w:u w:val="single"/>
              </w:rPr>
              <w:fldChar w:fldCharType="end"/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限制量低字节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限制量中字节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限制量高字节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i/>
                <w:u w:val="single"/>
              </w:rPr>
            </w:pPr>
            <w:r>
              <w:rPr>
                <w:i/>
                <w:color w:val="4472C4" w:themeColor="accent5"/>
                <w:u w:val="single"/>
              </w:rPr>
              <w:fldChar w:fldCharType="begin"/>
            </w:r>
            <w:r>
              <w:rPr>
                <w:i/>
                <w:color w:val="4472C4" w:themeColor="accent5"/>
                <w:u w:val="single"/>
              </w:rPr>
              <w:instrText xml:space="preserve"> REF _Ref462857775 \h  \* MERGEFORMAT </w:instrText>
            </w:r>
            <w:r>
              <w:rPr>
                <w:i/>
                <w:color w:val="4472C4" w:themeColor="accent5"/>
                <w:u w:val="single"/>
              </w:rPr>
            </w:r>
            <w:r>
              <w:rPr>
                <w:i/>
                <w:color w:val="4472C4" w:themeColor="accent5"/>
                <w:u w:val="single"/>
              </w:rPr>
              <w:fldChar w:fldCharType="separate"/>
            </w:r>
            <w:r>
              <w:rPr>
                <w:rFonts w:hint="eastAsia"/>
                <w:i/>
                <w:color w:val="4472C4" w:themeColor="accent5"/>
                <w:u w:val="single"/>
              </w:rPr>
              <w:t>放大倍数</w:t>
            </w:r>
            <w:r>
              <w:rPr>
                <w:i/>
                <w:color w:val="4472C4" w:themeColor="accent5"/>
                <w:u w:val="single"/>
              </w:rPr>
              <w:fldChar w:fldCharType="end"/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i/>
                <w:color w:val="4472C4" w:themeColor="accent5"/>
                <w:u w:val="single"/>
              </w:rPr>
            </w:pPr>
            <w:r>
              <w:rPr>
                <w:i/>
                <w:color w:val="4472C4" w:themeColor="accent5"/>
                <w:u w:val="single"/>
              </w:rPr>
              <w:fldChar w:fldCharType="begin"/>
            </w:r>
            <w:r>
              <w:rPr>
                <w:i/>
                <w:color w:val="4472C4" w:themeColor="accent5"/>
                <w:u w:val="single"/>
              </w:rPr>
              <w:instrText xml:space="preserve"> REF _Ref465360614 \h  \* MERGEFORMAT </w:instrText>
            </w:r>
            <w:r>
              <w:rPr>
                <w:i/>
                <w:color w:val="4472C4" w:themeColor="accent5"/>
                <w:u w:val="single"/>
              </w:rPr>
            </w:r>
            <w:r>
              <w:rPr>
                <w:i/>
                <w:color w:val="4472C4" w:themeColor="accent5"/>
                <w:u w:val="single"/>
              </w:rPr>
              <w:fldChar w:fldCharType="separate"/>
            </w:r>
            <w:r>
              <w:rPr>
                <w:i/>
                <w:color w:val="4472C4" w:themeColor="accent5"/>
                <w:u w:val="single"/>
              </w:rPr>
              <w:t>压</w:t>
            </w:r>
            <w:r>
              <w:rPr>
                <w:i/>
                <w:color w:val="4472C4" w:themeColor="accent5"/>
                <w:u w:val="single"/>
              </w:rPr>
              <w:t>力</w:t>
            </w:r>
            <w:r>
              <w:rPr>
                <w:i/>
                <w:color w:val="4472C4" w:themeColor="accent5"/>
                <w:u w:val="single"/>
              </w:rPr>
              <w:t>档</w:t>
            </w:r>
            <w:r>
              <w:rPr>
                <w:i/>
                <w:color w:val="4472C4" w:themeColor="accent5"/>
                <w:u w:val="single"/>
              </w:rPr>
              <w:fldChar w:fldCharType="end"/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E4740E"/>
    <w:p w:rsidR="00E4740E" w:rsidRDefault="002D4A63">
      <w:pPr>
        <w:rPr>
          <w:szCs w:val="21"/>
        </w:rPr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x03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10" w:name="_Ref462738230"/>
      <w:r>
        <w:rPr>
          <w:rFonts w:hint="eastAsia"/>
        </w:rPr>
        <w:t>老化放电</w:t>
      </w:r>
      <w:bookmarkEnd w:id="10"/>
    </w:p>
    <w:p w:rsidR="00E4740E" w:rsidRDefault="002D4A63">
      <w:pPr>
        <w:spacing w:line="0" w:lineRule="atLeast"/>
      </w:pPr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x04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rPr>
          <w:szCs w:val="21"/>
        </w:rPr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p w:rsidR="00E4740E" w:rsidRDefault="00E4740E">
      <w:pPr>
        <w:rPr>
          <w:szCs w:val="21"/>
        </w:rPr>
      </w:pP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x04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11" w:name="_Ref462738248"/>
      <w:r>
        <w:rPr>
          <w:rFonts w:hint="eastAsia"/>
        </w:rPr>
        <w:t>老化补电</w:t>
      </w:r>
      <w:bookmarkEnd w:id="11"/>
    </w:p>
    <w:p w:rsidR="00E4740E" w:rsidRDefault="002D4A63"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x05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rPr>
          <w:szCs w:val="21"/>
        </w:rPr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x05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12" w:name="_Ref463960544"/>
      <w:r>
        <w:rPr>
          <w:rFonts w:hint="eastAsia"/>
        </w:rPr>
        <w:t>老化结束</w:t>
      </w:r>
      <w:bookmarkEnd w:id="12"/>
    </w:p>
    <w:p w:rsidR="00E4740E" w:rsidRDefault="002D4A63"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x06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/>
    <w:p w:rsidR="00E4740E" w:rsidRDefault="002D4A63">
      <w:pPr>
        <w:rPr>
          <w:szCs w:val="21"/>
        </w:rPr>
      </w:pPr>
      <w:r>
        <w:rPr>
          <w:rFonts w:hint="eastAsia"/>
        </w:rPr>
        <w:t>WIFI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x06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2"/>
        <w:numPr>
          <w:ilvl w:val="1"/>
          <w:numId w:val="2"/>
        </w:numPr>
      </w:pPr>
      <w:bookmarkStart w:id="13" w:name="_Ref462759306"/>
      <w:r>
        <w:rPr>
          <w:rFonts w:hint="eastAsia"/>
        </w:rPr>
        <w:lastRenderedPageBreak/>
        <w:t>主动上</w:t>
      </w:r>
      <w:proofErr w:type="gramStart"/>
      <w:r>
        <w:rPr>
          <w:rFonts w:hint="eastAsia"/>
        </w:rPr>
        <w:t>传泵端信息</w:t>
      </w:r>
      <w:bookmarkEnd w:id="13"/>
      <w:proofErr w:type="gramEnd"/>
    </w:p>
    <w:p w:rsidR="00E4740E" w:rsidRDefault="002D4A63">
      <w:pPr>
        <w:pStyle w:val="3"/>
        <w:numPr>
          <w:ilvl w:val="2"/>
          <w:numId w:val="2"/>
        </w:numPr>
      </w:pPr>
      <w:r>
        <w:rPr>
          <w:rFonts w:hint="eastAsia"/>
        </w:rPr>
        <w:t>单泵数据包组成格式</w:t>
      </w:r>
    </w:p>
    <w:p w:rsidR="0021028A" w:rsidRDefault="002D4A63">
      <w:r>
        <w:rPr>
          <w:rFonts w:hint="eastAsia"/>
        </w:rPr>
        <w:t>WIFI</w:t>
      </w:r>
      <w:r>
        <w:rPr>
          <w:rFonts w:hint="eastAsia"/>
        </w:rPr>
        <w:t>模块定时更新泵的信息状态，</w:t>
      </w:r>
      <w:r>
        <w:t>并</w:t>
      </w:r>
      <w:r>
        <w:rPr>
          <w:rFonts w:hint="eastAsia"/>
        </w:rPr>
        <w:t>存于</w:t>
      </w:r>
      <w:r>
        <w:rPr>
          <w:rFonts w:hint="eastAsia"/>
        </w:rPr>
        <w:t>flash</w:t>
      </w:r>
      <w:r>
        <w:rPr>
          <w:rFonts w:hint="eastAsia"/>
        </w:rPr>
        <w:t>中。</w:t>
      </w:r>
      <w:r>
        <w:t>需要</w:t>
      </w:r>
      <w:r>
        <w:rPr>
          <w:rFonts w:hint="eastAsia"/>
        </w:rPr>
        <w:t>从泵</w:t>
      </w:r>
      <w:r>
        <w:t>获取的信息有：</w:t>
      </w:r>
      <w:r>
        <w:rPr>
          <w:color w:val="70AD47" w:themeColor="accent6"/>
        </w:rPr>
        <w:t>通道号（即</w:t>
      </w:r>
      <w:r>
        <w:rPr>
          <w:color w:val="70AD47" w:themeColor="accent6"/>
        </w:rPr>
        <w:t>WIFI</w:t>
      </w:r>
      <w:r>
        <w:rPr>
          <w:color w:val="70AD47" w:themeColor="accent6"/>
        </w:rPr>
        <w:t>串口编号</w:t>
      </w:r>
      <w:r>
        <w:rPr>
          <w:rFonts w:hint="eastAsia"/>
          <w:color w:val="70AD47" w:themeColor="accent6"/>
        </w:rPr>
        <w:t>1~</w:t>
      </w:r>
      <w:r>
        <w:rPr>
          <w:color w:val="70AD47" w:themeColor="accent6"/>
        </w:rPr>
        <w:t>8</w:t>
      </w:r>
      <w:r>
        <w:rPr>
          <w:color w:val="70AD47" w:themeColor="accent6"/>
        </w:rPr>
        <w:t>）</w:t>
      </w:r>
      <w:r>
        <w:rPr>
          <w:color w:val="FF0000"/>
        </w:rPr>
        <w:t>、</w:t>
      </w:r>
      <w:r>
        <w:rPr>
          <w:color w:val="F4B083" w:themeColor="accent2" w:themeTint="99"/>
        </w:rPr>
        <w:t>电源类别（即是否在用</w:t>
      </w:r>
      <w:r>
        <w:rPr>
          <w:color w:val="F4B083" w:themeColor="accent2" w:themeTint="99"/>
        </w:rPr>
        <w:t>AC</w:t>
      </w:r>
      <w:r>
        <w:rPr>
          <w:color w:val="F4B083" w:themeColor="accent2" w:themeTint="99"/>
        </w:rPr>
        <w:t>电源、</w:t>
      </w:r>
      <w:r>
        <w:rPr>
          <w:color w:val="F4B083" w:themeColor="accent2" w:themeTint="99"/>
        </w:rPr>
        <w:t>DC</w:t>
      </w:r>
      <w:r>
        <w:rPr>
          <w:color w:val="F4B083" w:themeColor="accent2" w:themeTint="99"/>
        </w:rPr>
        <w:t>电源还是内部电源）</w:t>
      </w:r>
      <w:r>
        <w:rPr>
          <w:color w:val="FF0000"/>
        </w:rPr>
        <w:t>、</w:t>
      </w:r>
      <w:r>
        <w:rPr>
          <w:color w:val="2E74B5" w:themeColor="accent1" w:themeShade="BF"/>
        </w:rPr>
        <w:t>报警信息</w:t>
      </w:r>
      <w:r>
        <w:t>等。</w:t>
      </w:r>
      <w:r>
        <w:rPr>
          <w:rFonts w:hint="eastAsia"/>
        </w:rPr>
        <w:t>一个完整的</w:t>
      </w:r>
      <w:proofErr w:type="gramStart"/>
      <w:r>
        <w:rPr>
          <w:rFonts w:hint="eastAsia"/>
        </w:rPr>
        <w:t>泵信息</w:t>
      </w:r>
      <w:proofErr w:type="gramEnd"/>
      <w:r>
        <w:rPr>
          <w:rFonts w:hint="eastAsia"/>
        </w:rPr>
        <w:t>包定义如下：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  <w:shd w:val="clear" w:color="auto" w:fill="C5E0B3" w:themeFill="accent6" w:themeFillTint="66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通道号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高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</w:t>
            </w:r>
            <w:r>
              <w:rPr>
                <w:rFonts w:hint="eastAsia"/>
                <w:b/>
              </w:rPr>
              <w:t>01</w:t>
            </w:r>
            <w:r>
              <w:rPr>
                <w:rFonts w:hint="eastAsia"/>
                <w:b/>
              </w:rPr>
              <w:t>表示</w:t>
            </w:r>
            <w:r>
              <w:rPr>
                <w:rFonts w:hint="eastAsia"/>
                <w:b/>
              </w:rPr>
              <w:t>F8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通道；</w:t>
            </w:r>
            <w:r>
              <w:rPr>
                <w:b/>
              </w:rPr>
              <w:t xml:space="preserve"> 02</w:t>
            </w:r>
            <w:r>
              <w:rPr>
                <w:b/>
              </w:rPr>
              <w:t>表示</w:t>
            </w:r>
            <w:r>
              <w:rPr>
                <w:rFonts w:hint="eastAsia"/>
                <w:b/>
              </w:rPr>
              <w:t>F8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通道</w:t>
            </w:r>
          </w:p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低四位表示</w:t>
            </w:r>
            <w:r>
              <w:rPr>
                <w:rFonts w:hint="eastAsia"/>
                <w:b/>
              </w:rPr>
              <w:t>WIFI</w:t>
            </w:r>
            <w:r>
              <w:rPr>
                <w:rFonts w:hint="eastAsia"/>
                <w:b/>
              </w:rPr>
              <w:t>模块通道号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到</w:t>
            </w:r>
            <w:r>
              <w:rPr>
                <w:rFonts w:hint="eastAsia"/>
                <w:b/>
              </w:rPr>
              <w:t>8)</w:t>
            </w:r>
          </w:p>
        </w:tc>
      </w:tr>
      <w:tr w:rsidR="0021028A">
        <w:trPr>
          <w:trHeight w:val="368"/>
        </w:trPr>
        <w:tc>
          <w:tcPr>
            <w:tcW w:w="8276" w:type="dxa"/>
            <w:gridSpan w:val="8"/>
            <w:shd w:val="clear" w:color="auto" w:fill="F7CAAC" w:themeFill="accent2" w:themeFillTint="66"/>
          </w:tcPr>
          <w:p w:rsidR="0021028A" w:rsidRPr="00023086" w:rsidRDefault="00023086">
            <w:pPr>
              <w:jc w:val="center"/>
              <w:rPr>
                <w:b/>
                <w:i/>
                <w:color w:val="5B9BD5" w:themeColor="accent1"/>
                <w:u w:val="single"/>
              </w:rPr>
            </w:pPr>
            <w:r w:rsidRPr="00023086">
              <w:rPr>
                <w:color w:val="0070C0"/>
                <w:u w:val="single"/>
              </w:rPr>
              <w:fldChar w:fldCharType="begin"/>
            </w:r>
            <w:r w:rsidRPr="00023086">
              <w:rPr>
                <w:color w:val="0070C0"/>
                <w:u w:val="single"/>
              </w:rPr>
              <w:instrText xml:space="preserve"> REF _Ref462906008 \h </w:instrText>
            </w:r>
            <w:r w:rsidRPr="00023086">
              <w:rPr>
                <w:color w:val="0070C0"/>
                <w:u w:val="single"/>
              </w:rPr>
            </w:r>
            <w:r w:rsidRPr="00023086">
              <w:rPr>
                <w:color w:val="0070C0"/>
                <w:u w:val="single"/>
              </w:rPr>
              <w:fldChar w:fldCharType="separate"/>
            </w:r>
            <w:r w:rsidRPr="00023086">
              <w:rPr>
                <w:color w:val="0070C0"/>
                <w:u w:val="single"/>
              </w:rPr>
              <w:t>电</w:t>
            </w:r>
            <w:r w:rsidRPr="00023086">
              <w:rPr>
                <w:color w:val="0070C0"/>
                <w:u w:val="single"/>
              </w:rPr>
              <w:t>源</w:t>
            </w:r>
            <w:r w:rsidRPr="00023086">
              <w:rPr>
                <w:color w:val="0070C0"/>
                <w:u w:val="single"/>
              </w:rPr>
              <w:t>类别</w:t>
            </w:r>
            <w:r w:rsidRPr="00023086">
              <w:rPr>
                <w:color w:val="0070C0"/>
                <w:u w:val="single"/>
              </w:rPr>
              <w:fldChar w:fldCharType="end"/>
            </w:r>
          </w:p>
        </w:tc>
      </w:tr>
      <w:tr w:rsidR="00E4740E">
        <w:tc>
          <w:tcPr>
            <w:tcW w:w="8276" w:type="dxa"/>
            <w:gridSpan w:val="8"/>
            <w:shd w:val="clear" w:color="auto" w:fill="9CC2E5" w:themeFill="accent1" w:themeFillTint="99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Alarm byte 0</w:t>
            </w:r>
            <w:r w:rsidR="00023086">
              <w:rPr>
                <w:b/>
              </w:rPr>
              <w:t>(</w:t>
            </w:r>
            <w:r w:rsidR="00023086" w:rsidRPr="00023086">
              <w:rPr>
                <w:b/>
                <w:color w:val="FF0000"/>
              </w:rPr>
              <w:t>1~36</w:t>
            </w:r>
            <w:r w:rsidR="00023086">
              <w:rPr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  <w:shd w:val="clear" w:color="auto" w:fill="9CC2E5" w:themeFill="accent1" w:themeFillTint="99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Alarm byte 1</w:t>
            </w:r>
            <w:r w:rsidR="00023086">
              <w:rPr>
                <w:b/>
              </w:rPr>
              <w:t>(</w:t>
            </w:r>
            <w:r w:rsidR="00023086" w:rsidRPr="00023086">
              <w:rPr>
                <w:b/>
                <w:color w:val="FF0000"/>
              </w:rPr>
              <w:t>1~36</w:t>
            </w:r>
            <w:r w:rsidR="00023086">
              <w:rPr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  <w:shd w:val="clear" w:color="auto" w:fill="9CC2E5" w:themeFill="accent1" w:themeFillTint="99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Alarm byte 2</w:t>
            </w:r>
            <w:r w:rsidR="00023086">
              <w:rPr>
                <w:b/>
              </w:rPr>
              <w:t>(</w:t>
            </w:r>
            <w:r w:rsidR="00023086" w:rsidRPr="00023086">
              <w:rPr>
                <w:b/>
                <w:color w:val="FF0000"/>
              </w:rPr>
              <w:t>1~36</w:t>
            </w:r>
            <w:r w:rsidR="00023086">
              <w:rPr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  <w:shd w:val="clear" w:color="auto" w:fill="9CC2E5" w:themeFill="accent1" w:themeFillTint="99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Alarm byte 3</w:t>
            </w:r>
            <w:r w:rsidR="00023086">
              <w:rPr>
                <w:b/>
              </w:rPr>
              <w:t>(</w:t>
            </w:r>
            <w:r w:rsidR="00023086" w:rsidRPr="00023086">
              <w:rPr>
                <w:b/>
                <w:color w:val="FF0000"/>
              </w:rPr>
              <w:t>1~36</w:t>
            </w:r>
            <w:r w:rsidR="00023086">
              <w:rPr>
                <w:b/>
              </w:rPr>
              <w:t>)</w:t>
            </w:r>
          </w:p>
        </w:tc>
      </w:tr>
    </w:tbl>
    <w:p w:rsidR="00E4740E" w:rsidRDefault="002D4A63" w:rsidP="00020A39">
      <w:pPr>
        <w:rPr>
          <w:b/>
          <w:color w:val="FF0000"/>
        </w:rPr>
      </w:pPr>
      <w:r>
        <w:rPr>
          <w:rFonts w:hint="eastAsia"/>
        </w:rPr>
        <w:t>综上所述，</w:t>
      </w:r>
      <w:proofErr w:type="gramStart"/>
      <w:r>
        <w:t>一</w:t>
      </w:r>
      <w:r>
        <w:rPr>
          <w:rFonts w:hint="eastAsia"/>
        </w:rPr>
        <w:t>个泵所需要</w:t>
      </w:r>
      <w:proofErr w:type="gramEnd"/>
      <w:r>
        <w:rPr>
          <w:rFonts w:hint="eastAsia"/>
        </w:rPr>
        <w:t>的数据总共</w:t>
      </w:r>
      <w:r w:rsidR="00020A39">
        <w:t>6</w:t>
      </w:r>
      <w:r>
        <w:rPr>
          <w:rFonts w:hint="eastAsia"/>
        </w:rPr>
        <w:t>个字节。除通道号由</w:t>
      </w:r>
      <w:r>
        <w:rPr>
          <w:rFonts w:hint="eastAsia"/>
        </w:rPr>
        <w:t>WIFI</w:t>
      </w:r>
      <w:r>
        <w:rPr>
          <w:rFonts w:hint="eastAsia"/>
        </w:rPr>
        <w:t>模块自己输出以外，</w:t>
      </w:r>
      <w:r>
        <w:t>其余</w:t>
      </w:r>
      <w:r>
        <w:rPr>
          <w:rFonts w:hint="eastAsia"/>
        </w:rPr>
        <w:t>两部分都是</w:t>
      </w:r>
      <w:proofErr w:type="gramStart"/>
      <w:r>
        <w:rPr>
          <w:rFonts w:hint="eastAsia"/>
        </w:rPr>
        <w:t>由泵端提供</w:t>
      </w:r>
      <w:proofErr w:type="gramEnd"/>
      <w:r>
        <w:rPr>
          <w:rFonts w:hint="eastAsia"/>
        </w:rPr>
        <w:t>。</w:t>
      </w:r>
      <w:r>
        <w:t>一</w:t>
      </w:r>
      <w:r>
        <w:rPr>
          <w:rFonts w:hint="eastAsia"/>
        </w:rPr>
        <w:t>个</w:t>
      </w:r>
      <w:r>
        <w:rPr>
          <w:rFonts w:hint="eastAsia"/>
        </w:rPr>
        <w:t>WIFI</w:t>
      </w:r>
      <w:r>
        <w:rPr>
          <w:rFonts w:hint="eastAsia"/>
        </w:rPr>
        <w:t>模块最多拥有</w:t>
      </w:r>
      <w:r>
        <w:t>8</w:t>
      </w:r>
      <w:r>
        <w:rPr>
          <w:rFonts w:hint="eastAsia"/>
        </w:rPr>
        <w:t>台泵。</w:t>
      </w:r>
      <w:r>
        <w:rPr>
          <w:rFonts w:hint="eastAsia"/>
          <w:b/>
          <w:color w:val="FF0000"/>
        </w:rPr>
        <w:t xml:space="preserve"> </w:t>
      </w:r>
      <w:r w:rsidRPr="00020A39">
        <w:rPr>
          <w:rFonts w:hint="eastAsia"/>
        </w:rPr>
        <w:t>C9</w:t>
      </w:r>
      <w:r w:rsidRPr="00020A39">
        <w:rPr>
          <w:rFonts w:hint="eastAsia"/>
        </w:rPr>
        <w:t>的报警信息与之前的泵不同，它不是按位存储的，目前</w:t>
      </w:r>
      <w:r w:rsidRPr="00020A39">
        <w:rPr>
          <w:rFonts w:hint="eastAsia"/>
        </w:rPr>
        <w:t>C9</w:t>
      </w:r>
      <w:r w:rsidRPr="00020A39">
        <w:rPr>
          <w:rFonts w:hint="eastAsia"/>
        </w:rPr>
        <w:t>共有</w:t>
      </w:r>
      <w:r w:rsidRPr="00020A39">
        <w:rPr>
          <w:rFonts w:hint="eastAsia"/>
        </w:rPr>
        <w:t>36</w:t>
      </w:r>
      <w:r w:rsidRPr="00020A39">
        <w:rPr>
          <w:rFonts w:hint="eastAsia"/>
        </w:rPr>
        <w:t>个报警，</w:t>
      </w:r>
      <w:r w:rsidRPr="00020A39">
        <w:rPr>
          <w:rFonts w:hint="eastAsia"/>
        </w:rPr>
        <w:t>ID</w:t>
      </w:r>
      <w:r w:rsidRPr="00020A39">
        <w:rPr>
          <w:rFonts w:hint="eastAsia"/>
        </w:rPr>
        <w:t>从</w:t>
      </w:r>
      <w:r w:rsidRPr="00020A39">
        <w:rPr>
          <w:rFonts w:hint="eastAsia"/>
        </w:rPr>
        <w:t>1</w:t>
      </w:r>
      <w:r w:rsidRPr="00020A39">
        <w:rPr>
          <w:rFonts w:hint="eastAsia"/>
        </w:rPr>
        <w:t>到</w:t>
      </w:r>
      <w:r w:rsidRPr="00020A39">
        <w:rPr>
          <w:rFonts w:hint="eastAsia"/>
        </w:rPr>
        <w:t>36</w:t>
      </w:r>
      <w:r w:rsidRPr="00020A39">
        <w:rPr>
          <w:rFonts w:hint="eastAsia"/>
        </w:rPr>
        <w:t>，在这里最多同时能存储</w:t>
      </w:r>
      <w:r w:rsidRPr="00020A39">
        <w:rPr>
          <w:rFonts w:hint="eastAsia"/>
        </w:rPr>
        <w:t>4</w:t>
      </w:r>
      <w:r w:rsidRPr="00020A39">
        <w:rPr>
          <w:rFonts w:hint="eastAsia"/>
        </w:rPr>
        <w:t>个报警信息，分别放在</w:t>
      </w:r>
      <w:r w:rsidRPr="00020A39">
        <w:rPr>
          <w:rFonts w:hint="eastAsia"/>
        </w:rPr>
        <w:t xml:space="preserve">Alarm byte 0~Alarm byte </w:t>
      </w:r>
      <w:r w:rsidR="00020A39">
        <w:t>3</w:t>
      </w:r>
      <w:r w:rsidRPr="00020A39">
        <w:rPr>
          <w:rFonts w:hint="eastAsia"/>
        </w:rPr>
        <w:t>中。</w:t>
      </w:r>
      <w:r w:rsidR="00020A39">
        <w:rPr>
          <w:rFonts w:hint="eastAsia"/>
        </w:rPr>
        <w:t>如果</w:t>
      </w:r>
      <w:proofErr w:type="gramStart"/>
      <w:r w:rsidR="00020A39">
        <w:rPr>
          <w:rFonts w:hint="eastAsia"/>
        </w:rPr>
        <w:t>泵同时</w:t>
      </w:r>
      <w:proofErr w:type="gramEnd"/>
      <w:r w:rsidR="00020A39">
        <w:rPr>
          <w:rFonts w:hint="eastAsia"/>
        </w:rPr>
        <w:t>出现</w:t>
      </w:r>
      <w:r w:rsidR="00020A39">
        <w:rPr>
          <w:rFonts w:hint="eastAsia"/>
        </w:rPr>
        <w:t>4</w:t>
      </w:r>
      <w:r w:rsidR="00020A39">
        <w:rPr>
          <w:rFonts w:hint="eastAsia"/>
        </w:rPr>
        <w:t>个以上的报警</w:t>
      </w:r>
      <w:r w:rsidR="00020A39">
        <w:rPr>
          <w:rFonts w:hint="eastAsia"/>
        </w:rPr>
        <w:t>ID</w:t>
      </w:r>
      <w:r w:rsidR="00020A39">
        <w:rPr>
          <w:rFonts w:hint="eastAsia"/>
        </w:rPr>
        <w:t>，则取前</w:t>
      </w:r>
      <w:r w:rsidR="00A000E4">
        <w:rPr>
          <w:rFonts w:hint="eastAsia"/>
        </w:rPr>
        <w:t>4</w:t>
      </w:r>
      <w:r w:rsidR="00020A39">
        <w:rPr>
          <w:rFonts w:hint="eastAsia"/>
        </w:rPr>
        <w:t>个报警</w:t>
      </w:r>
      <w:r w:rsidR="00020A39">
        <w:rPr>
          <w:rFonts w:hint="eastAsia"/>
        </w:rPr>
        <w:t>ID</w:t>
      </w:r>
      <w:r w:rsidR="00020A39">
        <w:rPr>
          <w:rFonts w:hint="eastAsia"/>
        </w:rPr>
        <w:t>存入以上表格</w:t>
      </w:r>
      <w:r w:rsidR="00A000E4">
        <w:rPr>
          <w:rFonts w:hint="eastAsia"/>
        </w:rPr>
        <w:t>中，后续的</w:t>
      </w:r>
      <w:r w:rsidR="00A000E4">
        <w:rPr>
          <w:rFonts w:hint="eastAsia"/>
        </w:rPr>
        <w:t>ID</w:t>
      </w:r>
      <w:r w:rsidR="00A000E4">
        <w:rPr>
          <w:rFonts w:hint="eastAsia"/>
        </w:rPr>
        <w:t>则舍弃。</w:t>
      </w:r>
    </w:p>
    <w:p w:rsidR="00E4740E" w:rsidRDefault="002D4A63">
      <w:pPr>
        <w:pStyle w:val="3"/>
        <w:numPr>
          <w:ilvl w:val="2"/>
          <w:numId w:val="2"/>
        </w:numPr>
      </w:pPr>
      <w:r>
        <w:rPr>
          <w:rFonts w:hint="eastAsia"/>
        </w:rPr>
        <w:t>获取打包过的泵信息</w:t>
      </w:r>
    </w:p>
    <w:p w:rsidR="00E4740E" w:rsidRDefault="002D4A63">
      <w:pPr>
        <w:rPr>
          <w:rFonts w:hint="eastAsia"/>
        </w:rPr>
      </w:pPr>
      <w:r>
        <w:t>WIFI</w:t>
      </w:r>
      <w:r>
        <w:rPr>
          <w:rFonts w:hint="eastAsia"/>
        </w:rPr>
        <w:t>模块将单泵数据包按通道号顺序打包存放于</w:t>
      </w:r>
      <w:r>
        <w:rPr>
          <w:rFonts w:hint="eastAsia"/>
        </w:rPr>
        <w:t>flash</w:t>
      </w:r>
      <w:r>
        <w:rPr>
          <w:rFonts w:hint="eastAsia"/>
        </w:rPr>
        <w:t>中，定时发送给</w:t>
      </w:r>
      <w:r>
        <w:t>ADAS</w:t>
      </w:r>
      <w:r>
        <w:rPr>
          <w:rFonts w:hint="eastAsia"/>
        </w:rPr>
        <w:t>。</w:t>
      </w:r>
      <w:r>
        <w:t>命令</w:t>
      </w:r>
      <w:r>
        <w:rPr>
          <w:rFonts w:hint="eastAsia"/>
        </w:rPr>
        <w:t>格式如下：</w:t>
      </w:r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</w:t>
            </w:r>
            <w:r>
              <w:rPr>
                <w:b/>
              </w:rPr>
              <w:t>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x07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 w:rsidR="00F35CAC">
              <w:rPr>
                <w:b/>
              </w:rPr>
              <w:t>0x06</w:t>
            </w:r>
            <w:r>
              <w:rPr>
                <w:rFonts w:hint="eastAsia"/>
                <w:b/>
              </w:rPr>
              <w:t>）</w:t>
            </w:r>
            <w:r>
              <w:rPr>
                <w:b/>
                <w:color w:val="FF0000"/>
              </w:rPr>
              <w:t>这里用着</w:t>
            </w:r>
            <w:proofErr w:type="gramStart"/>
            <w:r>
              <w:rPr>
                <w:b/>
                <w:color w:val="FF0000"/>
              </w:rPr>
              <w:t>放每个</w:t>
            </w:r>
            <w:proofErr w:type="gramEnd"/>
            <w:r>
              <w:rPr>
                <w:b/>
                <w:color w:val="FF0000"/>
              </w:rPr>
              <w:t>泵长度</w:t>
            </w:r>
            <w:r>
              <w:rPr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 w:rsidR="00F35CAC"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FF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6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 w:rsidP="00F35C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/>
                <w:b/>
              </w:rPr>
              <w:t>号泵数据包</w:t>
            </w:r>
            <w:r>
              <w:rPr>
                <w:rFonts w:hint="eastAsia"/>
                <w:b/>
                <w:color w:val="FF0000"/>
              </w:rPr>
              <w:t>=</w:t>
            </w:r>
            <w:r w:rsidR="00F35CAC">
              <w:rPr>
                <w:b/>
                <w:color w:val="FF0000"/>
              </w:rPr>
              <w:t>6</w:t>
            </w:r>
            <w:r>
              <w:rPr>
                <w:rFonts w:hint="eastAsia"/>
                <w:b/>
                <w:color w:val="FF0000"/>
              </w:rPr>
              <w:t>字节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ind w:firstLineChars="50" w:firstLine="105"/>
      </w:pPr>
    </w:p>
    <w:p w:rsidR="00E4740E" w:rsidRDefault="002D4A63">
      <w:pPr>
        <w:ind w:firstLineChars="50" w:firstLine="105"/>
        <w:rPr>
          <w:szCs w:val="21"/>
        </w:rPr>
      </w:pPr>
      <w:r>
        <w:t>ADAS</w:t>
      </w:r>
      <w:r>
        <w:rPr>
          <w:rFonts w:hint="eastAsia"/>
        </w:rPr>
        <w:t>模块</w:t>
      </w:r>
      <w:r>
        <w:rPr>
          <w:rFonts w:hint="eastAsia"/>
          <w:szCs w:val="21"/>
        </w:rPr>
        <w:t>收到消息后的响应命令格式如下：</w:t>
      </w:r>
    </w:p>
    <w:p w:rsidR="00E4740E" w:rsidRDefault="00E4740E">
      <w:pPr>
        <w:rPr>
          <w:szCs w:val="21"/>
        </w:rPr>
      </w:pPr>
      <w:bookmarkStart w:id="14" w:name="_GoBack"/>
      <w:bookmarkEnd w:id="14"/>
    </w:p>
    <w:tbl>
      <w:tblPr>
        <w:tblStyle w:val="aa"/>
        <w:tblpPr w:leftFromText="180" w:rightFromText="180" w:vertAnchor="text" w:horzAnchor="margin" w:tblpXSpec="center" w:tblpY="191"/>
        <w:tblW w:w="8276" w:type="dxa"/>
        <w:tblLayout w:type="fixed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E4740E"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E4740E" w:rsidRDefault="002D4A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命令标识</w:t>
            </w:r>
            <w:r>
              <w:rPr>
                <w:rFonts w:hint="eastAsia"/>
                <w:b/>
              </w:rPr>
              <w:t>0x01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命令代码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x07</w:t>
            </w:r>
          </w:p>
        </w:tc>
      </w:tr>
      <w:tr w:rsidR="00E4740E">
        <w:trPr>
          <w:trHeight w:val="368"/>
        </w:trPr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通道号（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0x00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低字节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数据长度按位取反（</w:t>
            </w:r>
            <w:r>
              <w:rPr>
                <w:rFonts w:hint="eastAsia"/>
                <w:b/>
                <w:color w:val="FF0000"/>
              </w:rPr>
              <w:t>高字节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0xFF</w:t>
            </w:r>
            <w:r>
              <w:rPr>
                <w:rFonts w:hint="eastAsia"/>
                <w:b/>
              </w:rPr>
              <w:t>)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  <w:tr w:rsidR="00E4740E">
        <w:tc>
          <w:tcPr>
            <w:tcW w:w="8276" w:type="dxa"/>
            <w:gridSpan w:val="8"/>
          </w:tcPr>
          <w:p w:rsidR="00E4740E" w:rsidRDefault="002D4A63">
            <w:pPr>
              <w:jc w:val="center"/>
              <w:rPr>
                <w:b/>
              </w:rPr>
            </w:pPr>
            <w:r>
              <w:rPr>
                <w:b/>
              </w:rPr>
              <w:t>校验码（</w:t>
            </w:r>
            <w:proofErr w:type="spellStart"/>
            <w:r>
              <w:rPr>
                <w:b/>
              </w:rPr>
              <w:t>CheckSum</w:t>
            </w:r>
            <w:proofErr w:type="spellEnd"/>
            <w:r>
              <w:rPr>
                <w:b/>
              </w:rPr>
              <w:t>）</w:t>
            </w:r>
          </w:p>
        </w:tc>
      </w:tr>
    </w:tbl>
    <w:p w:rsidR="00E4740E" w:rsidRDefault="00E4740E">
      <w:pPr>
        <w:rPr>
          <w:szCs w:val="21"/>
        </w:rPr>
      </w:pPr>
    </w:p>
    <w:p w:rsidR="00E4740E" w:rsidRDefault="002D4A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附录</w:t>
      </w:r>
    </w:p>
    <w:p w:rsidR="00E4740E" w:rsidRDefault="002D4A63">
      <w:pPr>
        <w:pStyle w:val="2"/>
        <w:numPr>
          <w:ilvl w:val="1"/>
          <w:numId w:val="3"/>
        </w:numPr>
        <w:jc w:val="left"/>
      </w:pPr>
      <w:bookmarkStart w:id="15" w:name="_Ref462857627"/>
      <w:r>
        <w:rPr>
          <w:rFonts w:hint="eastAsia"/>
        </w:rPr>
        <w:t>泵类型</w:t>
      </w:r>
      <w:bookmarkEnd w:id="15"/>
    </w:p>
    <w:tbl>
      <w:tblPr>
        <w:tblW w:w="4069" w:type="dxa"/>
        <w:jc w:val="center"/>
        <w:tblLayout w:type="fixed"/>
        <w:tblLook w:val="04A0" w:firstRow="1" w:lastRow="0" w:firstColumn="1" w:lastColumn="0" w:noHBand="0" w:noVBand="1"/>
      </w:tblPr>
      <w:tblGrid>
        <w:gridCol w:w="3351"/>
        <w:gridCol w:w="718"/>
      </w:tblGrid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C8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C9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E4740E">
        <w:trPr>
          <w:trHeight w:val="570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C10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E4740E">
        <w:trPr>
          <w:trHeight w:val="510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C6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WZ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-50C6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E4740E">
        <w:trPr>
          <w:trHeight w:val="510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F6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WZS-50F6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1200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0x06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F8 Channel1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0x07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F8 Channel2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0x08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C6T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WZ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-50C6T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0x09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2000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0x0A</w:t>
            </w:r>
          </w:p>
        </w:tc>
      </w:tr>
      <w:tr w:rsidR="00E4740E">
        <w:trPr>
          <w:trHeight w:val="285"/>
          <w:jc w:val="center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Graseby</w:t>
            </w:r>
            <w:proofErr w:type="spellEnd"/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™ 2100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0x0B</w:t>
            </w:r>
          </w:p>
        </w:tc>
      </w:tr>
    </w:tbl>
    <w:p w:rsidR="00E4740E" w:rsidRDefault="00E4740E">
      <w:pPr>
        <w:rPr>
          <w:rFonts w:hint="eastAsia"/>
          <w:szCs w:val="21"/>
        </w:rPr>
      </w:pPr>
    </w:p>
    <w:p w:rsidR="00E4740E" w:rsidRDefault="002D4A63">
      <w:pPr>
        <w:pStyle w:val="2"/>
        <w:numPr>
          <w:ilvl w:val="1"/>
          <w:numId w:val="3"/>
        </w:numPr>
        <w:jc w:val="left"/>
      </w:pPr>
      <w:bookmarkStart w:id="16" w:name="_Ref462857775"/>
      <w:r>
        <w:softHyphen/>
      </w:r>
      <w:r>
        <w:rPr>
          <w:rFonts w:hint="eastAsia"/>
        </w:rPr>
        <w:t>放大倍数</w:t>
      </w:r>
      <w:bookmarkEnd w:id="16"/>
    </w:p>
    <w:tbl>
      <w:tblPr>
        <w:tblpPr w:leftFromText="180" w:rightFromText="180" w:vertAnchor="text" w:tblpXSpec="center" w:tblpY="204"/>
        <w:tblW w:w="2861" w:type="dxa"/>
        <w:tblLayout w:type="fixed"/>
        <w:tblLook w:val="04A0" w:firstRow="1" w:lastRow="0" w:firstColumn="1" w:lastColumn="0" w:noHBand="0" w:noVBand="1"/>
      </w:tblPr>
      <w:tblGrid>
        <w:gridCol w:w="1861"/>
        <w:gridCol w:w="1000"/>
      </w:tblGrid>
      <w:tr w:rsidR="00E4740E">
        <w:trPr>
          <w:trHeight w:val="285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4740E">
        <w:trPr>
          <w:trHeight w:val="285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E4740E">
        <w:trPr>
          <w:trHeight w:val="285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E4740E">
        <w:trPr>
          <w:trHeight w:val="300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E4740E">
        <w:trPr>
          <w:trHeight w:val="285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740E" w:rsidRDefault="002D4A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</w:tbl>
    <w:p w:rsidR="00E4740E" w:rsidRDefault="00E4740E"/>
    <w:p w:rsidR="00E4740E" w:rsidRDefault="00E4740E"/>
    <w:p w:rsidR="00E4740E" w:rsidRDefault="00E4740E"/>
    <w:p w:rsidR="00E4740E" w:rsidRDefault="00E4740E"/>
    <w:p w:rsidR="00E4740E" w:rsidRDefault="00E4740E"/>
    <w:p w:rsidR="00E4740E" w:rsidRDefault="00E4740E"/>
    <w:p w:rsidR="00E4740E" w:rsidRDefault="00E4740E"/>
    <w:p w:rsidR="00E4740E" w:rsidRDefault="002D4A63" w:rsidP="00A23BDA">
      <w:pPr>
        <w:pStyle w:val="2"/>
        <w:numPr>
          <w:ilvl w:val="1"/>
          <w:numId w:val="3"/>
        </w:numPr>
        <w:jc w:val="left"/>
      </w:pPr>
      <w:bookmarkStart w:id="17" w:name="_Ref462906008"/>
      <w:r>
        <w:t>电源类别</w:t>
      </w:r>
      <w:bookmarkEnd w:id="17"/>
    </w:p>
    <w:tbl>
      <w:tblPr>
        <w:tblW w:w="3456" w:type="dxa"/>
        <w:jc w:val="center"/>
        <w:tblLook w:val="04A0" w:firstRow="1" w:lastRow="0" w:firstColumn="1" w:lastColumn="0" w:noHBand="0" w:noVBand="1"/>
      </w:tblPr>
      <w:tblGrid>
        <w:gridCol w:w="2376"/>
        <w:gridCol w:w="1080"/>
      </w:tblGrid>
      <w:tr w:rsidR="00A23BDA" w:rsidRPr="005C6539" w:rsidTr="001F637A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3BDA" w:rsidRPr="005C6539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23BDA" w:rsidRPr="005C6539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A23BDA" w:rsidRPr="005C6539" w:rsidTr="001F637A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BDA" w:rsidRPr="005C6539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 + 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3BDA" w:rsidRPr="005C6539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A23BDA" w:rsidRPr="005C6539" w:rsidTr="001F637A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3BDA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23BDA" w:rsidRPr="005C6539" w:rsidRDefault="00A23BDA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E4740E" w:rsidRDefault="00E4740E"/>
    <w:p w:rsidR="00E4740E" w:rsidRDefault="002D4A63">
      <w:pPr>
        <w:pStyle w:val="2"/>
        <w:numPr>
          <w:ilvl w:val="1"/>
          <w:numId w:val="3"/>
        </w:numPr>
        <w:jc w:val="left"/>
      </w:pPr>
      <w:bookmarkStart w:id="18" w:name="_Ref464678647"/>
      <w:r>
        <w:t>泵</w:t>
      </w:r>
      <w:r>
        <w:rPr>
          <w:rFonts w:hint="eastAsia"/>
        </w:rPr>
        <w:t>状态</w:t>
      </w:r>
      <w:bookmarkEnd w:id="18"/>
    </w:p>
    <w:p w:rsidR="005A03CB" w:rsidRPr="005A03CB" w:rsidRDefault="005A03CB" w:rsidP="005A03CB">
      <w:pPr>
        <w:rPr>
          <w:rFonts w:hint="eastAsia"/>
        </w:rPr>
      </w:pPr>
      <w:r>
        <w:rPr>
          <w:rFonts w:hint="eastAsia"/>
        </w:rPr>
        <w:t>C9</w:t>
      </w:r>
      <w:r>
        <w:t>的泵状态</w:t>
      </w:r>
    </w:p>
    <w:tbl>
      <w:tblPr>
        <w:tblW w:w="2967" w:type="dxa"/>
        <w:jc w:val="center"/>
        <w:tblLook w:val="04A0" w:firstRow="1" w:lastRow="0" w:firstColumn="1" w:lastColumn="0" w:noHBand="0" w:noVBand="1"/>
      </w:tblPr>
      <w:tblGrid>
        <w:gridCol w:w="2117"/>
        <w:gridCol w:w="850"/>
      </w:tblGrid>
      <w:tr w:rsidR="007D183B" w:rsidRPr="005C6539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83B" w:rsidRPr="005C6539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Wait Power Up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183B" w:rsidRPr="005C6539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D183B" w:rsidRPr="005C6539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83B" w:rsidRPr="005C6539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183B" w:rsidRPr="005C6539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D183B" w:rsidRPr="005C6539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183B" w:rsidRPr="005C6539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7D183B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Pause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7D183B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7D183B" w:rsidTr="001F637A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Power Off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D183B" w:rsidRDefault="007D183B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E4740E" w:rsidRDefault="00E4740E"/>
    <w:p w:rsidR="00E4740E" w:rsidRDefault="00D434A9" w:rsidP="00731C07">
      <w:pPr>
        <w:pStyle w:val="2"/>
        <w:numPr>
          <w:ilvl w:val="1"/>
          <w:numId w:val="3"/>
        </w:numPr>
        <w:jc w:val="left"/>
      </w:pPr>
      <w:bookmarkStart w:id="19" w:name="_Ref465360614"/>
      <w:r>
        <w:softHyphen/>
      </w:r>
      <w:r w:rsidR="002D4A63">
        <w:t>压力</w:t>
      </w:r>
      <w:proofErr w:type="gramStart"/>
      <w:r w:rsidR="002D4A63">
        <w:t>档</w:t>
      </w:r>
      <w:bookmarkEnd w:id="19"/>
      <w:proofErr w:type="gramEnd"/>
    </w:p>
    <w:p w:rsidR="00731C07" w:rsidRPr="00731C07" w:rsidRDefault="00731C07" w:rsidP="00731C07">
      <w:pPr>
        <w:rPr>
          <w:rFonts w:hint="eastAsia"/>
        </w:rPr>
      </w:pPr>
      <w:r>
        <w:rPr>
          <w:rFonts w:hint="eastAsia"/>
        </w:rPr>
        <w:t>C9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个压力</w:t>
      </w:r>
      <w:proofErr w:type="gramStart"/>
      <w:r>
        <w:rPr>
          <w:rFonts w:hint="eastAsia"/>
        </w:rPr>
        <w:t>档</w:t>
      </w:r>
      <w:proofErr w:type="gramEnd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31C07" w:rsidRPr="005C6539" w:rsidTr="001F637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31C07" w:rsidRPr="005C6539" w:rsidTr="001F637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31C07" w:rsidRPr="005C6539" w:rsidTr="001F637A">
        <w:trPr>
          <w:trHeight w:val="285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731C07" w:rsidRPr="005C6539" w:rsidTr="001F637A">
        <w:trPr>
          <w:trHeight w:val="289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1C07" w:rsidRPr="005C6539" w:rsidRDefault="00731C07" w:rsidP="001F637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  <w:tr w:rsidR="00731C07" w:rsidRPr="005C6539" w:rsidTr="001F637A">
        <w:trPr>
          <w:trHeight w:val="289"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1C07" w:rsidRPr="00321A0F" w:rsidRDefault="00731C07" w:rsidP="001F637A">
            <w:pPr>
              <w:widowControl/>
              <w:jc w:val="left"/>
            </w:pPr>
            <w:r w:rsidRPr="005C6539">
              <w:t>Level</w:t>
            </w: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1C07" w:rsidRPr="00321A0F" w:rsidRDefault="00731C07" w:rsidP="001F637A">
            <w:pPr>
              <w:widowControl/>
              <w:jc w:val="left"/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</w:tbl>
    <w:p w:rsidR="00E4740E" w:rsidRDefault="00E4740E"/>
    <w:p w:rsidR="00E4740E" w:rsidRDefault="002D4A63">
      <w:pPr>
        <w:pStyle w:val="2"/>
        <w:numPr>
          <w:ilvl w:val="1"/>
          <w:numId w:val="3"/>
        </w:numPr>
        <w:jc w:val="left"/>
      </w:pPr>
      <w:r>
        <w:rPr>
          <w:rFonts w:hint="eastAsia"/>
        </w:rPr>
        <w:lastRenderedPageBreak/>
        <w:t>校验码算法</w:t>
      </w:r>
    </w:p>
    <w:p w:rsidR="00E4740E" w:rsidRDefault="002D4A63">
      <w:r>
        <w:rPr>
          <w:rFonts w:hint="eastAsia"/>
        </w:rPr>
        <w:t>从消息的第一个字节</w:t>
      </w:r>
      <w:r>
        <w:rPr>
          <w:rFonts w:hint="eastAsia"/>
        </w:rPr>
        <w:t>0</w:t>
      </w:r>
      <w:r>
        <w:t>x0B</w:t>
      </w:r>
      <w:r>
        <w:rPr>
          <w:rFonts w:hint="eastAsia"/>
        </w:rPr>
        <w:t>开始到除最后的校验码之外的所有字节参与计算。</w:t>
      </w:r>
    </w:p>
    <w:p w:rsidR="00E4740E" w:rsidRDefault="002D4A63">
      <w:r>
        <w:object w:dxaOrig="761" w:dyaOrig="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42pt" o:ole="">
            <v:imagedata r:id="rId9" o:title=""/>
          </v:shape>
          <o:OLEObject Type="Embed" ProgID="Package" ShapeID="_x0000_i1025" DrawAspect="Content" ObjectID="_1585940704" r:id="rId10"/>
        </w:object>
      </w:r>
      <w:r>
        <w:object w:dxaOrig="720" w:dyaOrig="815">
          <v:shape id="_x0000_i1026" type="#_x0000_t75" style="width:36pt;height:40.5pt" o:ole="">
            <v:imagedata r:id="rId11" o:title=""/>
          </v:shape>
          <o:OLEObject Type="Embed" ProgID="Package" ShapeID="_x0000_i1026" DrawAspect="Content" ObjectID="_1585940705" r:id="rId12"/>
        </w:object>
      </w:r>
    </w:p>
    <w:p w:rsidR="00E4740E" w:rsidRDefault="00E4740E">
      <w:pPr>
        <w:rPr>
          <w:szCs w:val="21"/>
        </w:rPr>
      </w:pPr>
    </w:p>
    <w:sectPr w:rsidR="00E4740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CAD" w:rsidRDefault="00A20CAD">
      <w:r>
        <w:separator/>
      </w:r>
    </w:p>
  </w:endnote>
  <w:endnote w:type="continuationSeparator" w:id="0">
    <w:p w:rsidR="00A20CAD" w:rsidRDefault="00A2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4A9" w:rsidRDefault="00D434A9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bottom</wp:align>
              </wp:positionV>
              <wp:extent cx="2540000" cy="317500"/>
              <wp:effectExtent l="0" t="0" r="0" b="0"/>
              <wp:wrapNone/>
              <wp:docPr id="6" name="ClassificationPri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3175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4A9" w:rsidRDefault="00D434A9">
                          <w:pPr>
                            <w:jc w:val="center"/>
                          </w:pPr>
                          <w:r>
                            <w:t>- INTERNAL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Pri1" o:spid="_x0000_s1026" type="#_x0000_t202" style="position:absolute;margin-left:0;margin-top:0;width:200pt;height:25pt;z-index:251659264;visibility:visible;mso-wrap-style:square;mso-wrap-distance-left:9pt;mso-wrap-distance-top:0;mso-wrap-distance-right:9pt;mso-wrap-distance-bottom:0;mso-position-horizontal:center;mso-position-horizontal-relative:text;mso-position-vertical:bottom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" fillcolor="black" strokeweight=".5pt">
              <v:fill opacity="0"/>
              <v:stroke opacity="0" joinstyle="round"/>
              <v:textbox>
                <w:txbxContent>
                  <w:p w:rsidR="00D434A9" w:rsidRDefault="00D434A9">
                    <w:pPr>
                      <w:jc w:val="center"/>
                    </w:pPr>
                    <w:r>
                      <w:t>- INTERNAL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CAD" w:rsidRDefault="00A20CAD">
      <w:r>
        <w:separator/>
      </w:r>
    </w:p>
  </w:footnote>
  <w:footnote w:type="continuationSeparator" w:id="0">
    <w:p w:rsidR="00A20CAD" w:rsidRDefault="00A20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078C7"/>
    <w:multiLevelType w:val="multilevel"/>
    <w:tmpl w:val="185078C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FF07559"/>
    <w:multiLevelType w:val="multilevel"/>
    <w:tmpl w:val="1FF0755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A493936"/>
    <w:multiLevelType w:val="multilevel"/>
    <w:tmpl w:val="6A49393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83"/>
    <w:rsid w:val="00015D21"/>
    <w:rsid w:val="00020A39"/>
    <w:rsid w:val="00023086"/>
    <w:rsid w:val="00034759"/>
    <w:rsid w:val="00051ED7"/>
    <w:rsid w:val="00055D23"/>
    <w:rsid w:val="00057492"/>
    <w:rsid w:val="000619AB"/>
    <w:rsid w:val="000631D0"/>
    <w:rsid w:val="00076B67"/>
    <w:rsid w:val="00081678"/>
    <w:rsid w:val="0009240E"/>
    <w:rsid w:val="000A0800"/>
    <w:rsid w:val="000A4B75"/>
    <w:rsid w:val="000A682B"/>
    <w:rsid w:val="000B388C"/>
    <w:rsid w:val="000B3A77"/>
    <w:rsid w:val="000C2A12"/>
    <w:rsid w:val="000E0303"/>
    <w:rsid w:val="000E55C4"/>
    <w:rsid w:val="000E7F8A"/>
    <w:rsid w:val="000F3D85"/>
    <w:rsid w:val="00100197"/>
    <w:rsid w:val="001106F9"/>
    <w:rsid w:val="00144BD6"/>
    <w:rsid w:val="001466B5"/>
    <w:rsid w:val="00150632"/>
    <w:rsid w:val="001604CA"/>
    <w:rsid w:val="00161BCE"/>
    <w:rsid w:val="00163851"/>
    <w:rsid w:val="00171505"/>
    <w:rsid w:val="0019395E"/>
    <w:rsid w:val="00193DB1"/>
    <w:rsid w:val="001A02F3"/>
    <w:rsid w:val="001B2809"/>
    <w:rsid w:val="001C71CF"/>
    <w:rsid w:val="001D34FD"/>
    <w:rsid w:val="001D36DD"/>
    <w:rsid w:val="00203E6D"/>
    <w:rsid w:val="00203EDD"/>
    <w:rsid w:val="002077C2"/>
    <w:rsid w:val="0021028A"/>
    <w:rsid w:val="00215669"/>
    <w:rsid w:val="002206D4"/>
    <w:rsid w:val="002803DE"/>
    <w:rsid w:val="00296A90"/>
    <w:rsid w:val="002971B1"/>
    <w:rsid w:val="002C1B48"/>
    <w:rsid w:val="002C4249"/>
    <w:rsid w:val="002D4A63"/>
    <w:rsid w:val="002F3C3A"/>
    <w:rsid w:val="002F7A42"/>
    <w:rsid w:val="003035BA"/>
    <w:rsid w:val="00305AF7"/>
    <w:rsid w:val="003302C4"/>
    <w:rsid w:val="00332C08"/>
    <w:rsid w:val="00332F2E"/>
    <w:rsid w:val="00350191"/>
    <w:rsid w:val="00355645"/>
    <w:rsid w:val="00362C7A"/>
    <w:rsid w:val="003658FB"/>
    <w:rsid w:val="003802E7"/>
    <w:rsid w:val="003814F4"/>
    <w:rsid w:val="003866A4"/>
    <w:rsid w:val="0038745A"/>
    <w:rsid w:val="00390D0D"/>
    <w:rsid w:val="00391FAF"/>
    <w:rsid w:val="003B220D"/>
    <w:rsid w:val="003B28B4"/>
    <w:rsid w:val="003B2D17"/>
    <w:rsid w:val="003B33F4"/>
    <w:rsid w:val="003D0088"/>
    <w:rsid w:val="003E220B"/>
    <w:rsid w:val="003E3C82"/>
    <w:rsid w:val="003E72FB"/>
    <w:rsid w:val="00404763"/>
    <w:rsid w:val="0041470B"/>
    <w:rsid w:val="004303CF"/>
    <w:rsid w:val="004316F5"/>
    <w:rsid w:val="004426EB"/>
    <w:rsid w:val="00444B15"/>
    <w:rsid w:val="00454F73"/>
    <w:rsid w:val="0045532A"/>
    <w:rsid w:val="00461871"/>
    <w:rsid w:val="00461F7B"/>
    <w:rsid w:val="00474C38"/>
    <w:rsid w:val="0048136B"/>
    <w:rsid w:val="00482E13"/>
    <w:rsid w:val="00492212"/>
    <w:rsid w:val="004B1635"/>
    <w:rsid w:val="004B5386"/>
    <w:rsid w:val="004C084B"/>
    <w:rsid w:val="004C15E1"/>
    <w:rsid w:val="004C1811"/>
    <w:rsid w:val="004C36C2"/>
    <w:rsid w:val="004D0E07"/>
    <w:rsid w:val="004E266F"/>
    <w:rsid w:val="004E4D3B"/>
    <w:rsid w:val="004E6F7A"/>
    <w:rsid w:val="004F3614"/>
    <w:rsid w:val="005025F1"/>
    <w:rsid w:val="005047CA"/>
    <w:rsid w:val="0051260B"/>
    <w:rsid w:val="00553219"/>
    <w:rsid w:val="005626C6"/>
    <w:rsid w:val="005701B5"/>
    <w:rsid w:val="00570F9E"/>
    <w:rsid w:val="00574684"/>
    <w:rsid w:val="005A03CB"/>
    <w:rsid w:val="005A4E77"/>
    <w:rsid w:val="005A6AD6"/>
    <w:rsid w:val="005C3C48"/>
    <w:rsid w:val="005D4326"/>
    <w:rsid w:val="00610DF6"/>
    <w:rsid w:val="00617944"/>
    <w:rsid w:val="00632121"/>
    <w:rsid w:val="00643868"/>
    <w:rsid w:val="00657369"/>
    <w:rsid w:val="00667CD9"/>
    <w:rsid w:val="00681838"/>
    <w:rsid w:val="00684F23"/>
    <w:rsid w:val="00685B56"/>
    <w:rsid w:val="0068684F"/>
    <w:rsid w:val="00686AD6"/>
    <w:rsid w:val="006903F8"/>
    <w:rsid w:val="006908DB"/>
    <w:rsid w:val="006A0025"/>
    <w:rsid w:val="006A1E57"/>
    <w:rsid w:val="006A76CE"/>
    <w:rsid w:val="006B2081"/>
    <w:rsid w:val="0071774E"/>
    <w:rsid w:val="00731C07"/>
    <w:rsid w:val="007333BA"/>
    <w:rsid w:val="007411AA"/>
    <w:rsid w:val="00744449"/>
    <w:rsid w:val="007867F5"/>
    <w:rsid w:val="00787BA0"/>
    <w:rsid w:val="007935EA"/>
    <w:rsid w:val="007A4B60"/>
    <w:rsid w:val="007B1229"/>
    <w:rsid w:val="007B2E75"/>
    <w:rsid w:val="007B6FDA"/>
    <w:rsid w:val="007D183B"/>
    <w:rsid w:val="007D2978"/>
    <w:rsid w:val="007D6AC4"/>
    <w:rsid w:val="007F4246"/>
    <w:rsid w:val="00800948"/>
    <w:rsid w:val="00802546"/>
    <w:rsid w:val="00817313"/>
    <w:rsid w:val="00822EE9"/>
    <w:rsid w:val="008276E5"/>
    <w:rsid w:val="00843244"/>
    <w:rsid w:val="00850587"/>
    <w:rsid w:val="00851367"/>
    <w:rsid w:val="0085491D"/>
    <w:rsid w:val="008977DA"/>
    <w:rsid w:val="008B786C"/>
    <w:rsid w:val="008C68A1"/>
    <w:rsid w:val="008E4AD0"/>
    <w:rsid w:val="008E6661"/>
    <w:rsid w:val="008F6713"/>
    <w:rsid w:val="00907BBA"/>
    <w:rsid w:val="00914F56"/>
    <w:rsid w:val="00915993"/>
    <w:rsid w:val="00931524"/>
    <w:rsid w:val="00943D7F"/>
    <w:rsid w:val="0094411A"/>
    <w:rsid w:val="00965C5C"/>
    <w:rsid w:val="00986043"/>
    <w:rsid w:val="009A3C35"/>
    <w:rsid w:val="009B757E"/>
    <w:rsid w:val="009C291B"/>
    <w:rsid w:val="009C2D36"/>
    <w:rsid w:val="009E1089"/>
    <w:rsid w:val="009F1374"/>
    <w:rsid w:val="009F5452"/>
    <w:rsid w:val="00A000E4"/>
    <w:rsid w:val="00A13183"/>
    <w:rsid w:val="00A134FC"/>
    <w:rsid w:val="00A157F9"/>
    <w:rsid w:val="00A20CAD"/>
    <w:rsid w:val="00A2360C"/>
    <w:rsid w:val="00A23BDA"/>
    <w:rsid w:val="00A2540C"/>
    <w:rsid w:val="00A258E0"/>
    <w:rsid w:val="00A26D4B"/>
    <w:rsid w:val="00A46932"/>
    <w:rsid w:val="00A70BB3"/>
    <w:rsid w:val="00A71632"/>
    <w:rsid w:val="00A75D57"/>
    <w:rsid w:val="00A76727"/>
    <w:rsid w:val="00A86C76"/>
    <w:rsid w:val="00AA75DF"/>
    <w:rsid w:val="00AB608D"/>
    <w:rsid w:val="00AC70A3"/>
    <w:rsid w:val="00AE4C62"/>
    <w:rsid w:val="00AE4D42"/>
    <w:rsid w:val="00AE58B9"/>
    <w:rsid w:val="00AE5E33"/>
    <w:rsid w:val="00AE65DE"/>
    <w:rsid w:val="00B0679C"/>
    <w:rsid w:val="00B133F9"/>
    <w:rsid w:val="00B337DD"/>
    <w:rsid w:val="00B57A9F"/>
    <w:rsid w:val="00B65C0A"/>
    <w:rsid w:val="00B71AE3"/>
    <w:rsid w:val="00B750F6"/>
    <w:rsid w:val="00B946A8"/>
    <w:rsid w:val="00BB2F77"/>
    <w:rsid w:val="00BB57FB"/>
    <w:rsid w:val="00BB5845"/>
    <w:rsid w:val="00BC64AF"/>
    <w:rsid w:val="00BE7180"/>
    <w:rsid w:val="00BF3BDD"/>
    <w:rsid w:val="00C14B80"/>
    <w:rsid w:val="00C31BFE"/>
    <w:rsid w:val="00C423E3"/>
    <w:rsid w:val="00C624C6"/>
    <w:rsid w:val="00C6322A"/>
    <w:rsid w:val="00C71766"/>
    <w:rsid w:val="00C80185"/>
    <w:rsid w:val="00CA07EC"/>
    <w:rsid w:val="00CB064F"/>
    <w:rsid w:val="00CC7F23"/>
    <w:rsid w:val="00CE3C7F"/>
    <w:rsid w:val="00CF189F"/>
    <w:rsid w:val="00D0449B"/>
    <w:rsid w:val="00D1626A"/>
    <w:rsid w:val="00D3488B"/>
    <w:rsid w:val="00D434A9"/>
    <w:rsid w:val="00D470E9"/>
    <w:rsid w:val="00D8257D"/>
    <w:rsid w:val="00DC5FA3"/>
    <w:rsid w:val="00DF50AE"/>
    <w:rsid w:val="00E206DE"/>
    <w:rsid w:val="00E24365"/>
    <w:rsid w:val="00E30605"/>
    <w:rsid w:val="00E33982"/>
    <w:rsid w:val="00E4740E"/>
    <w:rsid w:val="00E60373"/>
    <w:rsid w:val="00E84CFA"/>
    <w:rsid w:val="00E85F8B"/>
    <w:rsid w:val="00EC5377"/>
    <w:rsid w:val="00EE5FBB"/>
    <w:rsid w:val="00F0258D"/>
    <w:rsid w:val="00F0559D"/>
    <w:rsid w:val="00F1621C"/>
    <w:rsid w:val="00F24DDB"/>
    <w:rsid w:val="00F31C8E"/>
    <w:rsid w:val="00F35CAC"/>
    <w:rsid w:val="00F37183"/>
    <w:rsid w:val="00F540F8"/>
    <w:rsid w:val="00F76732"/>
    <w:rsid w:val="00F76F07"/>
    <w:rsid w:val="00F85261"/>
    <w:rsid w:val="00F93755"/>
    <w:rsid w:val="00F950B8"/>
    <w:rsid w:val="00F96D1A"/>
    <w:rsid w:val="00FA07D7"/>
    <w:rsid w:val="00FA1B16"/>
    <w:rsid w:val="02B7530D"/>
    <w:rsid w:val="06391E86"/>
    <w:rsid w:val="070B22D2"/>
    <w:rsid w:val="0C634962"/>
    <w:rsid w:val="0C8D6FE5"/>
    <w:rsid w:val="14E94846"/>
    <w:rsid w:val="16BB0D6C"/>
    <w:rsid w:val="1751636B"/>
    <w:rsid w:val="1D3E01FB"/>
    <w:rsid w:val="1FD85E67"/>
    <w:rsid w:val="1FDE77B7"/>
    <w:rsid w:val="209161C6"/>
    <w:rsid w:val="25500BC5"/>
    <w:rsid w:val="27AE72E3"/>
    <w:rsid w:val="29C8403A"/>
    <w:rsid w:val="2AF02992"/>
    <w:rsid w:val="2BB36579"/>
    <w:rsid w:val="2FD02071"/>
    <w:rsid w:val="3EAB3894"/>
    <w:rsid w:val="3FD6161E"/>
    <w:rsid w:val="418D31E0"/>
    <w:rsid w:val="426443F4"/>
    <w:rsid w:val="4D145604"/>
    <w:rsid w:val="50517337"/>
    <w:rsid w:val="553C33AC"/>
    <w:rsid w:val="55E02779"/>
    <w:rsid w:val="572C2CC6"/>
    <w:rsid w:val="59324B04"/>
    <w:rsid w:val="5AE30A8C"/>
    <w:rsid w:val="66E23618"/>
    <w:rsid w:val="66F7763F"/>
    <w:rsid w:val="670E7309"/>
    <w:rsid w:val="68AE67BE"/>
    <w:rsid w:val="69AC3513"/>
    <w:rsid w:val="6B305854"/>
    <w:rsid w:val="6B9107EA"/>
    <w:rsid w:val="797A0689"/>
    <w:rsid w:val="7A822E25"/>
    <w:rsid w:val="7F07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25CA3-1B9F-4FB1-88DB-7799FD47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table" w:styleId="aa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4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0">
    <w:name w:val="修订1"/>
    <w:hidden/>
    <w:uiPriority w:val="99"/>
    <w:semiHidden/>
    <w:rPr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33B263-6582-45B1-A6A8-A9FC199C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868</Words>
  <Characters>4953</Characters>
  <Application>Microsoft Office Word</Application>
  <DocSecurity>0</DocSecurity>
  <Lines>41</Lines>
  <Paragraphs>11</Paragraphs>
  <ScaleCrop>false</ScaleCrop>
  <Company>Smiths Group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Xiao Min (MSHA)</dc:creator>
  <cp:lastModifiedBy>Windows 用户</cp:lastModifiedBy>
  <cp:revision>217</cp:revision>
  <dcterms:created xsi:type="dcterms:W3CDTF">2016-09-27T01:28:00Z</dcterms:created>
  <dcterms:modified xsi:type="dcterms:W3CDTF">2018-04-22T14:18:00Z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  <property fmtid="{D5CDD505-2E9C-101B-9397-08002B2CF9AE}" pid="4" name="KSOProductBuildVer">
    <vt:lpwstr>2052-10.1.0.7106</vt:lpwstr>
  </property>
</Properties>
</file>